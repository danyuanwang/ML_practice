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0949C" w14:textId="54EE6B9B" w:rsidR="00CF0860" w:rsidRPr="00AC3E68" w:rsidRDefault="00CF0860" w:rsidP="00AC3E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3E68">
        <w:rPr>
          <w:rFonts w:ascii="Times New Roman" w:hAnsi="Times New Roman" w:cs="Times New Roman"/>
          <w:sz w:val="24"/>
          <w:szCs w:val="24"/>
        </w:rPr>
        <w:t>Danyuan Wang</w:t>
      </w:r>
    </w:p>
    <w:p w14:paraId="59A30D99" w14:textId="643243CA" w:rsidR="007E7B8E" w:rsidRPr="00AC3E68" w:rsidRDefault="00DE09BA" w:rsidP="00AC3E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3E68">
        <w:rPr>
          <w:rFonts w:ascii="Times New Roman" w:hAnsi="Times New Roman" w:cs="Times New Roman"/>
          <w:sz w:val="24"/>
          <w:szCs w:val="24"/>
        </w:rPr>
        <w:t>Mr. Nguyen</w:t>
      </w:r>
    </w:p>
    <w:p w14:paraId="775F8E92" w14:textId="20801E9B" w:rsidR="00DE09BA" w:rsidRPr="00AC3E68" w:rsidRDefault="006A3FB9" w:rsidP="00AC3E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3E68">
        <w:rPr>
          <w:rFonts w:ascii="Times New Roman" w:hAnsi="Times New Roman" w:cs="Times New Roman"/>
          <w:sz w:val="24"/>
          <w:szCs w:val="24"/>
        </w:rPr>
        <w:t>English 10/Period 6</w:t>
      </w:r>
    </w:p>
    <w:p w14:paraId="7D6D8427" w14:textId="4E383E14" w:rsidR="006A3FB9" w:rsidRPr="00AC3E68" w:rsidRDefault="00AC3E68" w:rsidP="00AC3E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commentRangeStart w:id="0"/>
      <w:del w:id="1" w:author="DANYUAN" w:date="2020-10-09T14:46:00Z">
        <w:r w:rsidRPr="00AC3E68" w:rsidDel="00970540">
          <w:rPr>
            <w:rFonts w:ascii="Times New Roman" w:hAnsi="Times New Roman" w:cs="Times New Roman"/>
            <w:sz w:val="24"/>
            <w:szCs w:val="24"/>
          </w:rPr>
          <w:delText>10/</w:delText>
        </w:r>
      </w:del>
      <w:r w:rsidRPr="00AC3E68">
        <w:rPr>
          <w:rFonts w:ascii="Times New Roman" w:hAnsi="Times New Roman" w:cs="Times New Roman"/>
          <w:sz w:val="24"/>
          <w:szCs w:val="24"/>
        </w:rPr>
        <w:t>6</w:t>
      </w:r>
      <w:ins w:id="2" w:author="DANYUAN" w:date="2020-10-09T14:46:00Z">
        <w:r w:rsidR="00970540">
          <w:rPr>
            <w:rFonts w:ascii="Times New Roman" w:hAnsi="Times New Roman" w:cs="Times New Roman"/>
            <w:sz w:val="24"/>
            <w:szCs w:val="24"/>
          </w:rPr>
          <w:t>/10</w:t>
        </w:r>
      </w:ins>
      <w:r w:rsidR="00CF0860" w:rsidRPr="00AC3E68">
        <w:rPr>
          <w:rFonts w:ascii="Times New Roman" w:hAnsi="Times New Roman" w:cs="Times New Roman"/>
          <w:sz w:val="24"/>
          <w:szCs w:val="24"/>
        </w:rPr>
        <w:t>/20</w:t>
      </w:r>
      <w:commentRangeEnd w:id="0"/>
      <w:r w:rsidR="00D121E6">
        <w:rPr>
          <w:rStyle w:val="CommentReference"/>
        </w:rPr>
        <w:commentReference w:id="0"/>
      </w:r>
    </w:p>
    <w:p w14:paraId="0CD4431B" w14:textId="6092BECC" w:rsidR="004324DF" w:rsidRPr="00AC3E68" w:rsidRDefault="000D0E6F" w:rsidP="006A3FB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C3E68">
        <w:rPr>
          <w:rFonts w:ascii="Times New Roman" w:hAnsi="Times New Roman" w:cs="Times New Roman"/>
          <w:sz w:val="24"/>
          <w:szCs w:val="24"/>
        </w:rPr>
        <w:t>The Message of the Paper Menagerie</w:t>
      </w:r>
    </w:p>
    <w:p w14:paraId="71072E49" w14:textId="66F2A352" w:rsidR="00465924" w:rsidRDefault="006A5267" w:rsidP="00A20CB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commentRangeStart w:id="3"/>
      <w:commentRangeStart w:id="4"/>
      <w:commentRangeStart w:id="5"/>
      <w:del w:id="6" w:author="SAMUEL, RABIN" w:date="2020-10-06T19:10:00Z">
        <w:r w:rsidRPr="7CB651C5" w:rsidDel="006A5267">
          <w:rPr>
            <w:rFonts w:ascii="Times New Roman" w:hAnsi="Times New Roman" w:cs="Times New Roman"/>
            <w:sz w:val="24"/>
            <w:szCs w:val="24"/>
          </w:rPr>
          <w:delText>The author of the Paper Menagerie is</w:delText>
        </w:r>
      </w:del>
      <w:del w:id="7" w:author="WANG, DANYUAN" w:date="2020-10-08T05:14:00Z">
        <w:r w:rsidRPr="7CB651C5" w:rsidDel="006A5267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Pr="7CB651C5">
        <w:rPr>
          <w:rFonts w:ascii="Times New Roman" w:hAnsi="Times New Roman" w:cs="Times New Roman"/>
          <w:sz w:val="24"/>
          <w:szCs w:val="24"/>
        </w:rPr>
        <w:t>The author of the Paper Menagerie</w:t>
      </w:r>
      <w:ins w:id="8" w:author="DANYUAN" w:date="2020-10-09T14:46:00Z">
        <w:r w:rsidR="002A3658">
          <w:rPr>
            <w:rFonts w:ascii="Times New Roman" w:hAnsi="Times New Roman" w:cs="Times New Roman"/>
            <w:sz w:val="24"/>
            <w:szCs w:val="24"/>
          </w:rPr>
          <w:t>(</w:t>
        </w:r>
      </w:ins>
      <w:ins w:id="9" w:author="DANYUAN" w:date="2020-10-09T14:47:00Z">
        <w:r w:rsidR="002A3658">
          <w:rPr>
            <w:rFonts w:ascii="Times New Roman" w:hAnsi="Times New Roman" w:cs="Times New Roman"/>
            <w:sz w:val="24"/>
            <w:szCs w:val="24"/>
          </w:rPr>
          <w:t>Ken Liu)</w:t>
        </w:r>
      </w:ins>
      <w:r w:rsidRPr="7CB651C5">
        <w:rPr>
          <w:rFonts w:ascii="Times New Roman" w:hAnsi="Times New Roman" w:cs="Times New Roman"/>
          <w:sz w:val="24"/>
          <w:szCs w:val="24"/>
        </w:rPr>
        <w:t xml:space="preserve"> is </w:t>
      </w:r>
      <w:r w:rsidR="00791103" w:rsidRPr="7CB651C5">
        <w:rPr>
          <w:rFonts w:ascii="Times New Roman" w:hAnsi="Times New Roman" w:cs="Times New Roman"/>
          <w:sz w:val="24"/>
          <w:szCs w:val="24"/>
        </w:rPr>
        <w:t xml:space="preserve">trying to express how valuable different cultures </w:t>
      </w:r>
      <w:del w:id="10" w:author="DANYUAN" w:date="2020-10-07T22:41:00Z">
        <w:r w:rsidR="00791103" w:rsidRPr="7CB651C5" w:rsidDel="00ED1EB9">
          <w:rPr>
            <w:rFonts w:ascii="Times New Roman" w:hAnsi="Times New Roman" w:cs="Times New Roman"/>
            <w:sz w:val="24"/>
            <w:szCs w:val="24"/>
          </w:rPr>
          <w:delText>are</w:delText>
        </w:r>
      </w:del>
      <w:ins w:id="11" w:author="KUPPA, RHEA" w:date="2020-10-06T17:42:00Z">
        <w:del w:id="12" w:author="DANYUAN" w:date="2020-10-07T22:41:00Z">
          <w:r w:rsidR="00995B91" w:rsidRPr="7CB651C5" w:rsidDel="00ED1EB9">
            <w:rPr>
              <w:rFonts w:ascii="Times New Roman" w:hAnsi="Times New Roman" w:cs="Times New Roman"/>
              <w:sz w:val="24"/>
              <w:szCs w:val="24"/>
            </w:rPr>
            <w:delText>,</w:delText>
          </w:r>
        </w:del>
      </w:ins>
      <w:del w:id="13" w:author="DANYUAN" w:date="2020-10-07T22:41:00Z">
        <w:r w:rsidRPr="7CB651C5" w:rsidDel="00ED1EB9">
          <w:rPr>
            <w:rFonts w:ascii="Times New Roman" w:hAnsi="Times New Roman" w:cs="Times New Roman"/>
            <w:sz w:val="24"/>
            <w:szCs w:val="24"/>
          </w:rPr>
          <w:delText xml:space="preserve">, </w:delText>
        </w:r>
        <w:r w:rsidR="00791103" w:rsidRPr="7CB651C5" w:rsidDel="00ED1EB9">
          <w:rPr>
            <w:rFonts w:ascii="Times New Roman" w:hAnsi="Times New Roman" w:cs="Times New Roman"/>
            <w:sz w:val="24"/>
            <w:szCs w:val="24"/>
          </w:rPr>
          <w:delText>and</w:delText>
        </w:r>
      </w:del>
      <w:ins w:id="14" w:author="DANYUAN" w:date="2020-10-07T22:41:00Z">
        <w:r w:rsidR="00ED1EB9" w:rsidRPr="7CB651C5">
          <w:rPr>
            <w:rFonts w:ascii="Times New Roman" w:hAnsi="Times New Roman" w:cs="Times New Roman"/>
            <w:sz w:val="24"/>
            <w:szCs w:val="24"/>
          </w:rPr>
          <w:t>are</w:t>
        </w:r>
      </w:ins>
      <w:ins w:id="15" w:author="DANYUAN" w:date="2020-10-09T15:22:00Z">
        <w:r w:rsidR="00E70F03">
          <w:rPr>
            <w:rFonts w:ascii="Times New Roman" w:hAnsi="Times New Roman" w:cs="Times New Roman"/>
            <w:sz w:val="24"/>
            <w:szCs w:val="24"/>
          </w:rPr>
          <w:t xml:space="preserve">; </w:t>
        </w:r>
      </w:ins>
      <w:ins w:id="16" w:author="DANYUAN" w:date="2020-10-09T15:23:00Z">
        <w:r w:rsidR="00E70F03">
          <w:rPr>
            <w:rFonts w:ascii="Times New Roman" w:hAnsi="Times New Roman" w:cs="Times New Roman"/>
            <w:sz w:val="24"/>
            <w:szCs w:val="24"/>
          </w:rPr>
          <w:t>H</w:t>
        </w:r>
      </w:ins>
      <w:del w:id="17" w:author="DANYUAN" w:date="2020-10-09T15:22:00Z">
        <w:r w:rsidR="00791103" w:rsidRPr="7CB651C5" w:rsidDel="00E70F03">
          <w:rPr>
            <w:rFonts w:ascii="Times New Roman" w:hAnsi="Times New Roman" w:cs="Times New Roman"/>
            <w:sz w:val="24"/>
            <w:szCs w:val="24"/>
          </w:rPr>
          <w:delText xml:space="preserve"> h</w:delText>
        </w:r>
      </w:del>
      <w:r w:rsidR="00791103" w:rsidRPr="7CB651C5">
        <w:rPr>
          <w:rFonts w:ascii="Times New Roman" w:hAnsi="Times New Roman" w:cs="Times New Roman"/>
          <w:sz w:val="24"/>
          <w:szCs w:val="24"/>
        </w:rPr>
        <w:t>ow we should protect and preserve them before it is too late, and they are lost permanently.</w:t>
      </w:r>
      <w:commentRangeEnd w:id="3"/>
      <w:r>
        <w:rPr>
          <w:rStyle w:val="CommentReference"/>
        </w:rPr>
        <w:commentReference w:id="3"/>
      </w:r>
      <w:commentRangeEnd w:id="4"/>
      <w:r>
        <w:rPr>
          <w:rStyle w:val="CommentReference"/>
        </w:rPr>
        <w:commentReference w:id="4"/>
      </w:r>
      <w:ins w:id="18" w:author="DANYUAN" w:date="2020-10-09T15:24:00Z">
        <w:r w:rsidR="0017434C">
          <w:rPr>
            <w:rFonts w:ascii="Times New Roman" w:hAnsi="Times New Roman" w:cs="Times New Roman"/>
            <w:sz w:val="24"/>
            <w:szCs w:val="24"/>
          </w:rPr>
          <w:t xml:space="preserve"> He does this through the story of someone who was not able to preserve the culture his mother belonged to and so</w:t>
        </w:r>
      </w:ins>
      <w:ins w:id="19" w:author="DANYUAN" w:date="2020-10-09T15:25:00Z">
        <w:r w:rsidR="00E30796">
          <w:rPr>
            <w:rFonts w:ascii="Times New Roman" w:hAnsi="Times New Roman" w:cs="Times New Roman"/>
            <w:sz w:val="24"/>
            <w:szCs w:val="24"/>
          </w:rPr>
          <w:t xml:space="preserve"> was never able to develop a meaningful relationship with her.</w:t>
        </w:r>
      </w:ins>
      <w:r w:rsidR="00C27A08">
        <w:rPr>
          <w:rFonts w:ascii="Times New Roman" w:hAnsi="Times New Roman" w:cs="Times New Roman"/>
          <w:sz w:val="24"/>
          <w:szCs w:val="24"/>
        </w:rPr>
        <w:t xml:space="preserve"> </w:t>
      </w:r>
      <w:r w:rsidR="00BC24D8">
        <w:rPr>
          <w:rFonts w:ascii="Times New Roman" w:hAnsi="Times New Roman" w:cs="Times New Roman"/>
          <w:sz w:val="24"/>
          <w:szCs w:val="24"/>
        </w:rPr>
        <w:t>Helping p</w:t>
      </w:r>
      <w:r w:rsidR="00C27A08">
        <w:rPr>
          <w:rFonts w:ascii="Times New Roman" w:hAnsi="Times New Roman" w:cs="Times New Roman"/>
          <w:sz w:val="24"/>
          <w:szCs w:val="24"/>
        </w:rPr>
        <w:t xml:space="preserve">aint a tight knit connection </w:t>
      </w:r>
      <w:r w:rsidR="000C5001">
        <w:rPr>
          <w:rFonts w:ascii="Times New Roman" w:hAnsi="Times New Roman" w:cs="Times New Roman"/>
          <w:sz w:val="24"/>
          <w:szCs w:val="24"/>
        </w:rPr>
        <w:t>of culture to real people, whose memories could be lost</w:t>
      </w:r>
      <w:r w:rsidR="00BC24D8">
        <w:rPr>
          <w:rFonts w:ascii="Times New Roman" w:hAnsi="Times New Roman" w:cs="Times New Roman"/>
          <w:sz w:val="24"/>
          <w:szCs w:val="24"/>
        </w:rPr>
        <w:t xml:space="preserve"> with the culture.</w:t>
      </w:r>
      <w:r w:rsidR="00AC3E68" w:rsidRPr="7CB651C5">
        <w:rPr>
          <w:rFonts w:ascii="Times New Roman" w:hAnsi="Times New Roman" w:cs="Times New Roman"/>
          <w:sz w:val="24"/>
          <w:szCs w:val="24"/>
        </w:rPr>
        <w:t xml:space="preserve"> </w:t>
      </w:r>
      <w:commentRangeEnd w:id="5"/>
      <w:r>
        <w:rPr>
          <w:rStyle w:val="CommentReference"/>
        </w:rPr>
        <w:commentReference w:id="5"/>
      </w:r>
      <w:commentRangeStart w:id="20"/>
      <w:commentRangeStart w:id="21"/>
      <w:r w:rsidR="00876E4B" w:rsidRPr="7CB651C5">
        <w:rPr>
          <w:rFonts w:ascii="Times New Roman" w:hAnsi="Times New Roman" w:cs="Times New Roman"/>
          <w:sz w:val="24"/>
          <w:szCs w:val="24"/>
        </w:rPr>
        <w:t xml:space="preserve">The story brings us on a journey </w:t>
      </w:r>
      <w:r w:rsidR="00363235" w:rsidRPr="7CB651C5">
        <w:rPr>
          <w:rFonts w:ascii="Times New Roman" w:hAnsi="Times New Roman" w:cs="Times New Roman"/>
          <w:sz w:val="24"/>
          <w:szCs w:val="24"/>
        </w:rPr>
        <w:t xml:space="preserve">with </w:t>
      </w:r>
      <w:ins w:id="22" w:author="DANYUAN" w:date="2020-10-09T15:39:00Z">
        <w:r w:rsidR="00184C1B">
          <w:rPr>
            <w:rFonts w:ascii="Times New Roman" w:hAnsi="Times New Roman" w:cs="Times New Roman"/>
            <w:sz w:val="24"/>
            <w:szCs w:val="24"/>
          </w:rPr>
          <w:t xml:space="preserve">the narrator, Jack, </w:t>
        </w:r>
      </w:ins>
      <w:del w:id="23" w:author="DANYUAN" w:date="2020-10-09T15:39:00Z">
        <w:r w:rsidR="00363235" w:rsidRPr="7CB651C5" w:rsidDel="00184C1B">
          <w:rPr>
            <w:rFonts w:ascii="Times New Roman" w:hAnsi="Times New Roman" w:cs="Times New Roman"/>
            <w:sz w:val="24"/>
            <w:szCs w:val="24"/>
          </w:rPr>
          <w:delText xml:space="preserve">a Chinese American man </w:delText>
        </w:r>
      </w:del>
      <w:r w:rsidR="00363235" w:rsidRPr="7CB651C5">
        <w:rPr>
          <w:rFonts w:ascii="Times New Roman" w:hAnsi="Times New Roman" w:cs="Times New Roman"/>
          <w:sz w:val="24"/>
          <w:szCs w:val="24"/>
        </w:rPr>
        <w:t>as he reminisces on his childhoo</w:t>
      </w:r>
      <w:ins w:id="24" w:author="DANYUAN" w:date="2020-10-09T15:39:00Z">
        <w:r w:rsidR="00DF1E44">
          <w:rPr>
            <w:rFonts w:ascii="Times New Roman" w:hAnsi="Times New Roman" w:cs="Times New Roman"/>
            <w:sz w:val="24"/>
            <w:szCs w:val="24"/>
          </w:rPr>
          <w:t>d</w:t>
        </w:r>
      </w:ins>
      <w:del w:id="25" w:author="DANYUAN" w:date="2020-10-09T15:39:00Z">
        <w:r w:rsidR="00363235" w:rsidRPr="7CB651C5" w:rsidDel="00DF1E44">
          <w:rPr>
            <w:rFonts w:ascii="Times New Roman" w:hAnsi="Times New Roman" w:cs="Times New Roman"/>
            <w:sz w:val="24"/>
            <w:szCs w:val="24"/>
          </w:rPr>
          <w:delText>d</w:delText>
        </w:r>
        <w:r w:rsidR="00B34813" w:rsidRPr="7CB651C5" w:rsidDel="00DF1E44">
          <w:rPr>
            <w:rFonts w:ascii="Times New Roman" w:hAnsi="Times New Roman" w:cs="Times New Roman"/>
            <w:sz w:val="24"/>
            <w:szCs w:val="24"/>
          </w:rPr>
          <w:delText xml:space="preserve"> and the paper toys that his mother made him</w:delText>
        </w:r>
      </w:del>
      <w:r w:rsidR="00B34813" w:rsidRPr="7CB651C5">
        <w:rPr>
          <w:rFonts w:ascii="Times New Roman" w:hAnsi="Times New Roman" w:cs="Times New Roman"/>
          <w:sz w:val="24"/>
          <w:szCs w:val="24"/>
        </w:rPr>
        <w:t>.</w:t>
      </w:r>
      <w:ins w:id="26" w:author="DANYUAN" w:date="2020-10-09T15:39:00Z">
        <w:r w:rsidR="00DF1E44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27" w:author="DANYUAN" w:date="2020-10-09T16:00:00Z">
        <w:r w:rsidR="00C44937">
          <w:rPr>
            <w:rFonts w:ascii="Times New Roman" w:hAnsi="Times New Roman" w:cs="Times New Roman"/>
            <w:sz w:val="24"/>
            <w:szCs w:val="24"/>
          </w:rPr>
          <w:t xml:space="preserve">Jack is a Chinese American man whose mother was from rural china while his father is from Connecticut. </w:t>
        </w:r>
      </w:ins>
      <w:ins w:id="28" w:author="DANYUAN" w:date="2020-10-09T16:01:00Z">
        <w:r w:rsidR="00FC6E8B">
          <w:rPr>
            <w:rFonts w:ascii="Times New Roman" w:hAnsi="Times New Roman" w:cs="Times New Roman"/>
            <w:sz w:val="24"/>
            <w:szCs w:val="24"/>
          </w:rPr>
          <w:t>Before diving</w:t>
        </w:r>
      </w:ins>
      <w:ins w:id="29" w:author="DANYUAN" w:date="2020-10-09T16:02:00Z">
        <w:r w:rsidR="00FC6E8B">
          <w:rPr>
            <w:rFonts w:ascii="Times New Roman" w:hAnsi="Times New Roman" w:cs="Times New Roman"/>
            <w:sz w:val="24"/>
            <w:szCs w:val="24"/>
          </w:rPr>
          <w:t xml:space="preserve"> into his child</w:t>
        </w:r>
        <w:r w:rsidR="008B2D5C">
          <w:rPr>
            <w:rFonts w:ascii="Times New Roman" w:hAnsi="Times New Roman" w:cs="Times New Roman"/>
            <w:sz w:val="24"/>
            <w:szCs w:val="24"/>
          </w:rPr>
          <w:t>hood, he notes how his mother arrived in America tell us that his “dad had picked [his] mom out of a catalog”</w:t>
        </w:r>
      </w:ins>
      <w:ins w:id="30" w:author="DANYUAN" w:date="2020-10-09T16:03:00Z">
        <w:r w:rsidR="008B2D5C">
          <w:rPr>
            <w:rFonts w:ascii="Times New Roman" w:hAnsi="Times New Roman" w:cs="Times New Roman"/>
            <w:sz w:val="24"/>
            <w:szCs w:val="24"/>
          </w:rPr>
          <w:t>(</w:t>
        </w:r>
        <w:r w:rsidR="00401859">
          <w:rPr>
            <w:rFonts w:ascii="Times New Roman" w:hAnsi="Times New Roman" w:cs="Times New Roman"/>
            <w:sz w:val="24"/>
            <w:szCs w:val="24"/>
          </w:rPr>
          <w:t>Liu 1)</w:t>
        </w:r>
      </w:ins>
      <w:ins w:id="31" w:author="DANYUAN" w:date="2020-10-09T16:02:00Z">
        <w:r w:rsidR="008B2D5C">
          <w:rPr>
            <w:rFonts w:ascii="Times New Roman" w:hAnsi="Times New Roman" w:cs="Times New Roman"/>
            <w:sz w:val="24"/>
            <w:szCs w:val="24"/>
          </w:rPr>
          <w:t>.</w:t>
        </w:r>
      </w:ins>
      <w:ins w:id="32" w:author="DANYUAN" w:date="2020-10-09T16:03:00Z">
        <w:r w:rsidR="00401859">
          <w:rPr>
            <w:rFonts w:ascii="Times New Roman" w:hAnsi="Times New Roman" w:cs="Times New Roman"/>
            <w:sz w:val="24"/>
            <w:szCs w:val="24"/>
          </w:rPr>
          <w:t xml:space="preserve"> This establishes early on how abnormal </w:t>
        </w:r>
      </w:ins>
      <w:ins w:id="33" w:author="DANYUAN" w:date="2020-10-09T16:04:00Z">
        <w:r w:rsidR="00401859">
          <w:rPr>
            <w:rFonts w:ascii="Times New Roman" w:hAnsi="Times New Roman" w:cs="Times New Roman"/>
            <w:sz w:val="24"/>
            <w:szCs w:val="24"/>
          </w:rPr>
          <w:t xml:space="preserve">the mother’s presence in suburban Connecticut was and lays the groundwork for Jack’s future </w:t>
        </w:r>
        <w:r w:rsidR="007B1229">
          <w:rPr>
            <w:rFonts w:ascii="Times New Roman" w:hAnsi="Times New Roman" w:cs="Times New Roman"/>
            <w:sz w:val="24"/>
            <w:szCs w:val="24"/>
          </w:rPr>
          <w:t>actions</w:t>
        </w:r>
        <w:r w:rsidR="00401859">
          <w:rPr>
            <w:rFonts w:ascii="Times New Roman" w:hAnsi="Times New Roman" w:cs="Times New Roman"/>
            <w:sz w:val="24"/>
            <w:szCs w:val="24"/>
          </w:rPr>
          <w:t>.</w:t>
        </w:r>
      </w:ins>
      <w:ins w:id="34" w:author="DANYUAN" w:date="2020-10-09T16:03:00Z">
        <w:r w:rsidR="008B2D5C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35" w:author="DANYUAN" w:date="2020-10-09T15:58:00Z">
        <w:r w:rsidR="002D7915" w:rsidRPr="7CB651C5" w:rsidDel="008334D6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del w:id="36" w:author="DANYUAN" w:date="2020-10-09T15:26:00Z">
        <w:r w:rsidR="00A2258F" w:rsidRPr="7CB651C5" w:rsidDel="00C6500A">
          <w:rPr>
            <w:rFonts w:ascii="Times New Roman" w:hAnsi="Times New Roman" w:cs="Times New Roman"/>
            <w:sz w:val="24"/>
            <w:szCs w:val="24"/>
          </w:rPr>
          <w:delText xml:space="preserve">The narration switches between </w:delText>
        </w:r>
        <w:commentRangeStart w:id="37"/>
        <w:r w:rsidR="00A2258F" w:rsidRPr="7CB651C5" w:rsidDel="00C6500A">
          <w:rPr>
            <w:rFonts w:ascii="Times New Roman" w:hAnsi="Times New Roman" w:cs="Times New Roman"/>
            <w:sz w:val="24"/>
            <w:szCs w:val="24"/>
          </w:rPr>
          <w:delText>two distinct narrators</w:delText>
        </w:r>
        <w:commentRangeEnd w:id="37"/>
        <w:r w:rsidDel="00C6500A">
          <w:rPr>
            <w:rStyle w:val="CommentReference"/>
          </w:rPr>
          <w:commentReference w:id="37"/>
        </w:r>
        <w:r w:rsidR="00A2258F" w:rsidRPr="7CB651C5" w:rsidDel="00C6500A">
          <w:rPr>
            <w:rFonts w:ascii="Times New Roman" w:hAnsi="Times New Roman" w:cs="Times New Roman"/>
            <w:sz w:val="24"/>
            <w:szCs w:val="24"/>
          </w:rPr>
          <w:delText xml:space="preserve">, </w:delText>
        </w:r>
      </w:del>
      <w:del w:id="38" w:author="DANYUAN" w:date="2020-10-09T15:34:00Z">
        <w:r w:rsidR="00A2258F" w:rsidRPr="7CB651C5" w:rsidDel="009A6168">
          <w:rPr>
            <w:rFonts w:ascii="Times New Roman" w:hAnsi="Times New Roman" w:cs="Times New Roman"/>
            <w:sz w:val="24"/>
            <w:szCs w:val="24"/>
          </w:rPr>
          <w:delText xml:space="preserve">to help illustrate the tragedy that is </w:delText>
        </w:r>
        <w:r w:rsidR="007B5EB9" w:rsidRPr="7CB651C5" w:rsidDel="009A6168">
          <w:rPr>
            <w:rFonts w:ascii="Times New Roman" w:hAnsi="Times New Roman" w:cs="Times New Roman"/>
            <w:sz w:val="24"/>
            <w:szCs w:val="24"/>
          </w:rPr>
          <w:delText xml:space="preserve">failing to protect a culture. </w:delText>
        </w:r>
        <w:r w:rsidR="009C1B64" w:rsidRPr="7CB651C5" w:rsidDel="009A6168">
          <w:rPr>
            <w:rFonts w:ascii="Times New Roman" w:hAnsi="Times New Roman" w:cs="Times New Roman"/>
            <w:sz w:val="24"/>
            <w:szCs w:val="24"/>
          </w:rPr>
          <w:delText>One of them, the child,</w:delText>
        </w:r>
      </w:del>
      <w:ins w:id="39" w:author="DANYUAN" w:date="2020-10-09T15:34:00Z">
        <w:r w:rsidR="009A6168">
          <w:rPr>
            <w:rFonts w:ascii="Times New Roman" w:hAnsi="Times New Roman" w:cs="Times New Roman"/>
            <w:sz w:val="24"/>
            <w:szCs w:val="24"/>
          </w:rPr>
          <w:t>When the narrator was</w:t>
        </w:r>
        <w:r w:rsidR="003B14F9">
          <w:rPr>
            <w:rFonts w:ascii="Times New Roman" w:hAnsi="Times New Roman" w:cs="Times New Roman"/>
            <w:sz w:val="24"/>
            <w:szCs w:val="24"/>
          </w:rPr>
          <w:t xml:space="preserve"> a child, he</w:t>
        </w:r>
      </w:ins>
      <w:r w:rsidR="009C1B64" w:rsidRPr="7CB651C5">
        <w:rPr>
          <w:rFonts w:ascii="Times New Roman" w:hAnsi="Times New Roman" w:cs="Times New Roman"/>
          <w:sz w:val="24"/>
          <w:szCs w:val="24"/>
        </w:rPr>
        <w:t xml:space="preserve"> </w:t>
      </w:r>
      <w:r w:rsidR="00D5753A" w:rsidRPr="7CB651C5">
        <w:rPr>
          <w:rFonts w:ascii="Times New Roman" w:hAnsi="Times New Roman" w:cs="Times New Roman"/>
          <w:sz w:val="24"/>
          <w:szCs w:val="24"/>
        </w:rPr>
        <w:t>attempts to reject and forget the part of hi</w:t>
      </w:r>
      <w:r w:rsidR="00F75AEA" w:rsidRPr="7CB651C5">
        <w:rPr>
          <w:rFonts w:ascii="Times New Roman" w:hAnsi="Times New Roman" w:cs="Times New Roman"/>
          <w:sz w:val="24"/>
          <w:szCs w:val="24"/>
        </w:rPr>
        <w:t>m</w:t>
      </w:r>
      <w:r w:rsidR="00D5753A" w:rsidRPr="7CB651C5">
        <w:rPr>
          <w:rFonts w:ascii="Times New Roman" w:hAnsi="Times New Roman" w:cs="Times New Roman"/>
          <w:sz w:val="24"/>
          <w:szCs w:val="24"/>
        </w:rPr>
        <w:t xml:space="preserve"> that is </w:t>
      </w:r>
      <w:r w:rsidR="00F75AEA" w:rsidRPr="7CB651C5">
        <w:rPr>
          <w:rFonts w:ascii="Times New Roman" w:hAnsi="Times New Roman" w:cs="Times New Roman"/>
          <w:sz w:val="24"/>
          <w:szCs w:val="24"/>
        </w:rPr>
        <w:t xml:space="preserve">Chinese. </w:t>
      </w:r>
      <w:commentRangeEnd w:id="20"/>
      <w:r>
        <w:rPr>
          <w:rStyle w:val="CommentReference"/>
        </w:rPr>
        <w:commentReference w:id="20"/>
      </w:r>
      <w:commentRangeStart w:id="40"/>
      <w:r w:rsidR="00143AD3" w:rsidRPr="7CB651C5">
        <w:rPr>
          <w:rFonts w:ascii="Times New Roman" w:hAnsi="Times New Roman" w:cs="Times New Roman"/>
          <w:sz w:val="24"/>
          <w:szCs w:val="24"/>
        </w:rPr>
        <w:t>The child</w:t>
      </w:r>
      <w:r w:rsidR="00334D1C" w:rsidRPr="7CB651C5">
        <w:rPr>
          <w:rFonts w:ascii="Times New Roman" w:hAnsi="Times New Roman" w:cs="Times New Roman"/>
          <w:sz w:val="24"/>
          <w:szCs w:val="24"/>
        </w:rPr>
        <w:t xml:space="preserve">, too young to understand what his mother </w:t>
      </w:r>
      <w:r w:rsidR="00E643E1" w:rsidRPr="7CB651C5">
        <w:rPr>
          <w:rFonts w:ascii="Times New Roman" w:hAnsi="Times New Roman" w:cs="Times New Roman"/>
          <w:sz w:val="24"/>
          <w:szCs w:val="24"/>
        </w:rPr>
        <w:t>has gone through, refers to her</w:t>
      </w:r>
      <w:r w:rsidR="00A26A92" w:rsidRPr="7CB651C5">
        <w:rPr>
          <w:rFonts w:ascii="Times New Roman" w:hAnsi="Times New Roman" w:cs="Times New Roman"/>
          <w:sz w:val="24"/>
          <w:szCs w:val="24"/>
        </w:rPr>
        <w:t xml:space="preserve"> actions</w:t>
      </w:r>
      <w:r w:rsidR="00E643E1" w:rsidRPr="7CB651C5">
        <w:rPr>
          <w:rFonts w:ascii="Times New Roman" w:hAnsi="Times New Roman" w:cs="Times New Roman"/>
          <w:sz w:val="24"/>
          <w:szCs w:val="24"/>
        </w:rPr>
        <w:t>, a</w:t>
      </w:r>
      <w:r w:rsidR="00A26A92" w:rsidRPr="7CB651C5">
        <w:rPr>
          <w:rFonts w:ascii="Times New Roman" w:hAnsi="Times New Roman" w:cs="Times New Roman"/>
          <w:sz w:val="24"/>
          <w:szCs w:val="24"/>
        </w:rPr>
        <w:t xml:space="preserve"> representation</w:t>
      </w:r>
      <w:r w:rsidR="00E643E1" w:rsidRPr="7CB651C5">
        <w:rPr>
          <w:rFonts w:ascii="Times New Roman" w:hAnsi="Times New Roman" w:cs="Times New Roman"/>
          <w:sz w:val="24"/>
          <w:szCs w:val="24"/>
        </w:rPr>
        <w:t xml:space="preserve"> of</w:t>
      </w:r>
      <w:ins w:id="41" w:author="SAMUEL, RABIN" w:date="2020-10-06T19:09:00Z">
        <w:del w:id="42" w:author="DANYUAN" w:date="2020-10-07T22:41:00Z">
          <w:r w:rsidR="5FC45F49" w:rsidRPr="7CB651C5" w:rsidDel="00ED1EB9">
            <w:rPr>
              <w:rFonts w:ascii="Times New Roman" w:hAnsi="Times New Roman" w:cs="Times New Roman"/>
              <w:sz w:val="24"/>
              <w:szCs w:val="24"/>
            </w:rPr>
            <w:delText>Goo</w:delText>
          </w:r>
        </w:del>
      </w:ins>
      <w:del w:id="43" w:author="SAMUEL, RABIN" w:date="2020-10-06T19:09:00Z">
        <w:r w:rsidRPr="7CB651C5" w:rsidDel="006A5267">
          <w:rPr>
            <w:rFonts w:ascii="Times New Roman" w:hAnsi="Times New Roman" w:cs="Times New Roman"/>
            <w:sz w:val="24"/>
            <w:szCs w:val="24"/>
          </w:rPr>
          <w:delText xml:space="preserve"> the other</w:delText>
        </w:r>
      </w:del>
      <w:r w:rsidR="00842A6F" w:rsidRPr="7CB651C5">
        <w:rPr>
          <w:rFonts w:ascii="Times New Roman" w:hAnsi="Times New Roman" w:cs="Times New Roman"/>
          <w:sz w:val="24"/>
          <w:szCs w:val="24"/>
        </w:rPr>
        <w:t xml:space="preserve"> </w:t>
      </w:r>
      <w:ins w:id="44" w:author="DANYUAN" w:date="2020-10-09T16:07:00Z">
        <w:r w:rsidR="0068516D">
          <w:rPr>
            <w:rFonts w:ascii="Times New Roman" w:hAnsi="Times New Roman" w:cs="Times New Roman"/>
            <w:sz w:val="24"/>
            <w:szCs w:val="24"/>
          </w:rPr>
          <w:t xml:space="preserve">an alien and unfamiliar </w:t>
        </w:r>
      </w:ins>
      <w:r w:rsidR="00842A6F" w:rsidRPr="7CB651C5">
        <w:rPr>
          <w:rFonts w:ascii="Times New Roman" w:hAnsi="Times New Roman" w:cs="Times New Roman"/>
          <w:sz w:val="24"/>
          <w:szCs w:val="24"/>
        </w:rPr>
        <w:t>culture, as</w:t>
      </w:r>
      <w:r w:rsidR="00F96B23" w:rsidRPr="7CB651C5">
        <w:rPr>
          <w:rFonts w:ascii="Times New Roman" w:hAnsi="Times New Roman" w:cs="Times New Roman"/>
          <w:sz w:val="24"/>
          <w:szCs w:val="24"/>
        </w:rPr>
        <w:t xml:space="preserve"> “exaggerated, uncertain, ridiculous, graceless</w:t>
      </w:r>
      <w:r w:rsidR="00664E06" w:rsidRPr="7CB651C5">
        <w:rPr>
          <w:rFonts w:ascii="Times New Roman" w:hAnsi="Times New Roman" w:cs="Times New Roman"/>
          <w:sz w:val="24"/>
          <w:szCs w:val="24"/>
        </w:rPr>
        <w:t>”</w:t>
      </w:r>
      <w:ins w:id="45" w:author="DANYUAN" w:date="2020-10-09T16:05:00Z">
        <w:r w:rsidR="007B1229">
          <w:rPr>
            <w:rFonts w:ascii="Times New Roman" w:hAnsi="Times New Roman" w:cs="Times New Roman"/>
            <w:sz w:val="24"/>
            <w:szCs w:val="24"/>
          </w:rPr>
          <w:t>(</w:t>
        </w:r>
        <w:r w:rsidR="00B63B21">
          <w:rPr>
            <w:rFonts w:ascii="Times New Roman" w:hAnsi="Times New Roman" w:cs="Times New Roman"/>
            <w:sz w:val="24"/>
            <w:szCs w:val="24"/>
          </w:rPr>
          <w:t>Liu 5)</w:t>
        </w:r>
      </w:ins>
      <w:r w:rsidR="00664E06" w:rsidRPr="7CB651C5">
        <w:rPr>
          <w:rFonts w:ascii="Times New Roman" w:hAnsi="Times New Roman" w:cs="Times New Roman"/>
          <w:sz w:val="24"/>
          <w:szCs w:val="24"/>
        </w:rPr>
        <w:t xml:space="preserve"> among other words</w:t>
      </w:r>
      <w:commentRangeStart w:id="46"/>
      <w:r w:rsidR="00664E06" w:rsidRPr="7CB651C5">
        <w:rPr>
          <w:rFonts w:ascii="Times New Roman" w:hAnsi="Times New Roman" w:cs="Times New Roman"/>
          <w:sz w:val="24"/>
          <w:szCs w:val="24"/>
        </w:rPr>
        <w:t>.</w:t>
      </w:r>
      <w:commentRangeEnd w:id="40"/>
      <w:r>
        <w:rPr>
          <w:rStyle w:val="CommentReference"/>
        </w:rPr>
        <w:commentReference w:id="40"/>
      </w:r>
      <w:r w:rsidR="00664E06" w:rsidRPr="7CB651C5">
        <w:rPr>
          <w:rFonts w:ascii="Times New Roman" w:hAnsi="Times New Roman" w:cs="Times New Roman"/>
          <w:sz w:val="24"/>
          <w:szCs w:val="24"/>
        </w:rPr>
        <w:t xml:space="preserve"> He thoroughly despises the different </w:t>
      </w:r>
      <w:r w:rsidR="00FB6061" w:rsidRPr="7CB651C5">
        <w:rPr>
          <w:rFonts w:ascii="Times New Roman" w:hAnsi="Times New Roman" w:cs="Times New Roman"/>
          <w:sz w:val="24"/>
          <w:szCs w:val="24"/>
        </w:rPr>
        <w:t>part of himself</w:t>
      </w:r>
      <w:r w:rsidR="00730754">
        <w:rPr>
          <w:rFonts w:ascii="Times New Roman" w:hAnsi="Times New Roman" w:cs="Times New Roman"/>
          <w:sz w:val="24"/>
          <w:szCs w:val="24"/>
        </w:rPr>
        <w:t>. H</w:t>
      </w:r>
      <w:ins w:id="47" w:author="DANYUAN" w:date="2020-10-09T16:07:00Z">
        <w:r w:rsidR="0068516D">
          <w:rPr>
            <w:rFonts w:ascii="Times New Roman" w:hAnsi="Times New Roman" w:cs="Times New Roman"/>
            <w:sz w:val="24"/>
            <w:szCs w:val="24"/>
          </w:rPr>
          <w:t xml:space="preserve">aving been surrounded by </w:t>
        </w:r>
        <w:r w:rsidR="00127252">
          <w:rPr>
            <w:rFonts w:ascii="Times New Roman" w:hAnsi="Times New Roman" w:cs="Times New Roman"/>
            <w:sz w:val="24"/>
            <w:szCs w:val="24"/>
          </w:rPr>
          <w:t xml:space="preserve">American peoples who </w:t>
        </w:r>
      </w:ins>
      <w:ins w:id="48" w:author="DANYUAN" w:date="2020-10-09T16:08:00Z">
        <w:r w:rsidR="00B77019">
          <w:rPr>
            <w:rFonts w:ascii="Times New Roman" w:hAnsi="Times New Roman" w:cs="Times New Roman"/>
            <w:sz w:val="24"/>
            <w:szCs w:val="24"/>
          </w:rPr>
          <w:t>r</w:t>
        </w:r>
      </w:ins>
      <w:r w:rsidR="00C12D81">
        <w:rPr>
          <w:rFonts w:ascii="Times New Roman" w:hAnsi="Times New Roman" w:cs="Times New Roman"/>
          <w:sz w:val="24"/>
          <w:szCs w:val="24"/>
        </w:rPr>
        <w:t xml:space="preserve">idicule </w:t>
      </w:r>
      <w:ins w:id="49" w:author="DANYUAN" w:date="2020-10-09T16:08:00Z">
        <w:r w:rsidR="00B77019">
          <w:rPr>
            <w:rFonts w:ascii="Times New Roman" w:hAnsi="Times New Roman" w:cs="Times New Roman"/>
            <w:sz w:val="24"/>
            <w:szCs w:val="24"/>
          </w:rPr>
          <w:t>and ostracize him because of his bloodline</w:t>
        </w:r>
      </w:ins>
      <w:r w:rsidR="00730754">
        <w:rPr>
          <w:rFonts w:ascii="Times New Roman" w:hAnsi="Times New Roman" w:cs="Times New Roman"/>
          <w:sz w:val="24"/>
          <w:szCs w:val="24"/>
        </w:rPr>
        <w:t>,</w:t>
      </w:r>
      <w:r w:rsidR="00155037">
        <w:rPr>
          <w:rFonts w:ascii="Times New Roman" w:hAnsi="Times New Roman" w:cs="Times New Roman"/>
          <w:sz w:val="24"/>
          <w:szCs w:val="24"/>
        </w:rPr>
        <w:t xml:space="preserve"> he grows to associate this culture with his bad experiences</w:t>
      </w:r>
      <w:r w:rsidR="00730754">
        <w:rPr>
          <w:rFonts w:ascii="Times New Roman" w:hAnsi="Times New Roman" w:cs="Times New Roman"/>
          <w:sz w:val="24"/>
          <w:szCs w:val="24"/>
        </w:rPr>
        <w:t xml:space="preserve"> and begins to grow apart from his mother, whom he believed to be the root of his problems</w:t>
      </w:r>
      <w:r w:rsidR="00FB6061" w:rsidRPr="7CB651C5">
        <w:rPr>
          <w:rFonts w:ascii="Times New Roman" w:hAnsi="Times New Roman" w:cs="Times New Roman"/>
          <w:sz w:val="24"/>
          <w:szCs w:val="24"/>
        </w:rPr>
        <w:t>.</w:t>
      </w:r>
      <w:commentRangeEnd w:id="21"/>
      <w:r>
        <w:rPr>
          <w:rStyle w:val="CommentReference"/>
        </w:rPr>
        <w:commentReference w:id="21"/>
      </w:r>
      <w:r w:rsidR="00FB6061" w:rsidRPr="7CB651C5">
        <w:rPr>
          <w:rFonts w:ascii="Times New Roman" w:hAnsi="Times New Roman" w:cs="Times New Roman"/>
          <w:sz w:val="24"/>
          <w:szCs w:val="24"/>
        </w:rPr>
        <w:t xml:space="preserve"> </w:t>
      </w:r>
      <w:commentRangeEnd w:id="46"/>
      <w:r>
        <w:rPr>
          <w:rStyle w:val="CommentReference"/>
        </w:rPr>
        <w:commentReference w:id="46"/>
      </w:r>
      <w:r w:rsidR="00FB6061" w:rsidRPr="7CB651C5">
        <w:rPr>
          <w:rFonts w:ascii="Times New Roman" w:hAnsi="Times New Roman" w:cs="Times New Roman"/>
          <w:sz w:val="24"/>
          <w:szCs w:val="24"/>
        </w:rPr>
        <w:t>Even as his mother</w:t>
      </w:r>
      <w:r w:rsidR="00B80029" w:rsidRPr="7CB651C5">
        <w:rPr>
          <w:rFonts w:ascii="Times New Roman" w:hAnsi="Times New Roman" w:cs="Times New Roman"/>
          <w:sz w:val="24"/>
          <w:szCs w:val="24"/>
        </w:rPr>
        <w:t xml:space="preserve"> was dying from cancer</w:t>
      </w:r>
      <w:r w:rsidR="00C041DA" w:rsidRPr="7CB651C5">
        <w:rPr>
          <w:rFonts w:ascii="Times New Roman" w:hAnsi="Times New Roman" w:cs="Times New Roman"/>
          <w:sz w:val="24"/>
          <w:szCs w:val="24"/>
        </w:rPr>
        <w:t>,</w:t>
      </w:r>
      <w:r w:rsidR="00B75545" w:rsidRPr="7CB651C5">
        <w:rPr>
          <w:rFonts w:ascii="Times New Roman" w:hAnsi="Times New Roman" w:cs="Times New Roman"/>
          <w:sz w:val="24"/>
          <w:szCs w:val="24"/>
        </w:rPr>
        <w:t xml:space="preserve"> he </w:t>
      </w:r>
      <w:commentRangeStart w:id="50"/>
      <w:r w:rsidR="00B75545" w:rsidRPr="7CB651C5">
        <w:rPr>
          <w:rFonts w:ascii="Times New Roman" w:hAnsi="Times New Roman" w:cs="Times New Roman"/>
          <w:sz w:val="24"/>
          <w:szCs w:val="24"/>
        </w:rPr>
        <w:t xml:space="preserve">is </w:t>
      </w:r>
      <w:r w:rsidR="008361A9" w:rsidRPr="7CB651C5">
        <w:rPr>
          <w:rFonts w:ascii="Times New Roman" w:hAnsi="Times New Roman" w:cs="Times New Roman"/>
          <w:sz w:val="24"/>
          <w:szCs w:val="24"/>
        </w:rPr>
        <w:t>“already thinking about the flight back, and the bright California sunshine”</w:t>
      </w:r>
      <w:r w:rsidR="00DF3BF3">
        <w:rPr>
          <w:rFonts w:ascii="Times New Roman" w:hAnsi="Times New Roman" w:cs="Times New Roman"/>
          <w:sz w:val="24"/>
          <w:szCs w:val="24"/>
        </w:rPr>
        <w:t xml:space="preserve">(Liu </w:t>
      </w:r>
      <w:r w:rsidR="00DF4572">
        <w:rPr>
          <w:rFonts w:ascii="Times New Roman" w:hAnsi="Times New Roman" w:cs="Times New Roman"/>
          <w:sz w:val="24"/>
          <w:szCs w:val="24"/>
        </w:rPr>
        <w:t>6)</w:t>
      </w:r>
      <w:r w:rsidR="008361A9" w:rsidRPr="7CB651C5">
        <w:rPr>
          <w:rFonts w:ascii="Times New Roman" w:hAnsi="Times New Roman" w:cs="Times New Roman"/>
          <w:sz w:val="24"/>
          <w:szCs w:val="24"/>
        </w:rPr>
        <w:t xml:space="preserve">. </w:t>
      </w:r>
      <w:commentRangeEnd w:id="50"/>
      <w:r>
        <w:rPr>
          <w:rStyle w:val="CommentReference"/>
        </w:rPr>
        <w:commentReference w:id="50"/>
      </w:r>
      <w:r w:rsidR="00D34CD9" w:rsidRPr="7CB651C5">
        <w:rPr>
          <w:rFonts w:ascii="Times New Roman" w:hAnsi="Times New Roman" w:cs="Times New Roman"/>
          <w:sz w:val="24"/>
          <w:szCs w:val="24"/>
        </w:rPr>
        <w:t xml:space="preserve"> </w:t>
      </w:r>
      <w:r w:rsidR="00886213" w:rsidRPr="7CB651C5">
        <w:rPr>
          <w:rFonts w:ascii="Times New Roman" w:hAnsi="Times New Roman" w:cs="Times New Roman"/>
          <w:sz w:val="24"/>
          <w:szCs w:val="24"/>
        </w:rPr>
        <w:t xml:space="preserve">At this point, </w:t>
      </w:r>
      <w:r w:rsidR="00D34CD9">
        <w:rPr>
          <w:rFonts w:ascii="Times New Roman" w:hAnsi="Times New Roman" w:cs="Times New Roman"/>
          <w:sz w:val="24"/>
          <w:szCs w:val="24"/>
        </w:rPr>
        <w:t>Jack</w:t>
      </w:r>
      <w:commentRangeStart w:id="51"/>
      <w:r w:rsidR="00886213" w:rsidRPr="7CB651C5">
        <w:rPr>
          <w:rFonts w:ascii="Times New Roman" w:hAnsi="Times New Roman" w:cs="Times New Roman"/>
          <w:sz w:val="24"/>
          <w:szCs w:val="24"/>
        </w:rPr>
        <w:t xml:space="preserve"> </w:t>
      </w:r>
      <w:commentRangeEnd w:id="51"/>
      <w:r>
        <w:rPr>
          <w:rStyle w:val="CommentReference"/>
        </w:rPr>
        <w:commentReference w:id="51"/>
      </w:r>
      <w:r w:rsidR="00886213" w:rsidRPr="7CB651C5">
        <w:rPr>
          <w:rFonts w:ascii="Times New Roman" w:hAnsi="Times New Roman" w:cs="Times New Roman"/>
          <w:sz w:val="24"/>
          <w:szCs w:val="24"/>
        </w:rPr>
        <w:t xml:space="preserve">has unknowingly lost his </w:t>
      </w:r>
      <w:r w:rsidR="00886213" w:rsidRPr="7CB651C5">
        <w:rPr>
          <w:rFonts w:ascii="Times New Roman" w:hAnsi="Times New Roman" w:cs="Times New Roman"/>
          <w:sz w:val="24"/>
          <w:szCs w:val="24"/>
        </w:rPr>
        <w:lastRenderedPageBreak/>
        <w:t>last chance</w:t>
      </w:r>
      <w:r w:rsidR="00935930">
        <w:rPr>
          <w:rFonts w:ascii="Times New Roman" w:hAnsi="Times New Roman" w:cs="Times New Roman"/>
          <w:sz w:val="24"/>
          <w:szCs w:val="24"/>
        </w:rPr>
        <w:t xml:space="preserve"> interact with his </w:t>
      </w:r>
      <w:r w:rsidR="00D14738">
        <w:rPr>
          <w:rFonts w:ascii="Times New Roman" w:hAnsi="Times New Roman" w:cs="Times New Roman"/>
          <w:sz w:val="24"/>
          <w:szCs w:val="24"/>
        </w:rPr>
        <w:t>mother</w:t>
      </w:r>
      <w:r w:rsidR="00AC12CD" w:rsidRPr="7CB651C5">
        <w:rPr>
          <w:rFonts w:ascii="Times New Roman" w:hAnsi="Times New Roman" w:cs="Times New Roman"/>
          <w:sz w:val="24"/>
          <w:szCs w:val="24"/>
        </w:rPr>
        <w:t xml:space="preserve">. </w:t>
      </w:r>
      <w:r w:rsidR="00B73389">
        <w:rPr>
          <w:rFonts w:ascii="Times New Roman" w:hAnsi="Times New Roman" w:cs="Times New Roman"/>
          <w:sz w:val="24"/>
          <w:szCs w:val="24"/>
        </w:rPr>
        <w:t>H</w:t>
      </w:r>
      <w:r w:rsidR="00AC12CD" w:rsidRPr="7CB651C5">
        <w:rPr>
          <w:rFonts w:ascii="Times New Roman" w:hAnsi="Times New Roman" w:cs="Times New Roman"/>
          <w:sz w:val="24"/>
          <w:szCs w:val="24"/>
        </w:rPr>
        <w:t xml:space="preserve">owever, </w:t>
      </w:r>
      <w:r w:rsidR="00B73389">
        <w:rPr>
          <w:rFonts w:ascii="Times New Roman" w:hAnsi="Times New Roman" w:cs="Times New Roman"/>
          <w:sz w:val="24"/>
          <w:szCs w:val="24"/>
        </w:rPr>
        <w:t xml:space="preserve">he </w:t>
      </w:r>
      <w:r w:rsidR="00AC12CD" w:rsidRPr="7CB651C5">
        <w:rPr>
          <w:rFonts w:ascii="Times New Roman" w:hAnsi="Times New Roman" w:cs="Times New Roman"/>
          <w:sz w:val="24"/>
          <w:szCs w:val="24"/>
        </w:rPr>
        <w:t xml:space="preserve">does not </w:t>
      </w:r>
      <w:r w:rsidR="00B87261" w:rsidRPr="7CB651C5">
        <w:rPr>
          <w:rFonts w:ascii="Times New Roman" w:hAnsi="Times New Roman" w:cs="Times New Roman"/>
          <w:sz w:val="24"/>
          <w:szCs w:val="24"/>
        </w:rPr>
        <w:t>care</w:t>
      </w:r>
      <w:r w:rsidR="001E47DF">
        <w:rPr>
          <w:rFonts w:ascii="Times New Roman" w:hAnsi="Times New Roman" w:cs="Times New Roman"/>
          <w:sz w:val="24"/>
          <w:szCs w:val="24"/>
        </w:rPr>
        <w:t xml:space="preserve">, choosing instead to allow his mother to take a back seat in </w:t>
      </w:r>
      <w:r w:rsidR="009E0FE4">
        <w:rPr>
          <w:rFonts w:ascii="Times New Roman" w:hAnsi="Times New Roman" w:cs="Times New Roman"/>
          <w:sz w:val="24"/>
          <w:szCs w:val="24"/>
        </w:rPr>
        <w:t>his mind and focusing, instead on the future</w:t>
      </w:r>
      <w:r w:rsidR="00D14738">
        <w:rPr>
          <w:rFonts w:ascii="Times New Roman" w:hAnsi="Times New Roman" w:cs="Times New Roman"/>
          <w:sz w:val="24"/>
          <w:szCs w:val="24"/>
        </w:rPr>
        <w:t xml:space="preserve">. </w:t>
      </w:r>
      <w:r w:rsidR="00FD031B">
        <w:rPr>
          <w:rFonts w:ascii="Times New Roman" w:hAnsi="Times New Roman" w:cs="Times New Roman"/>
          <w:sz w:val="24"/>
          <w:szCs w:val="24"/>
        </w:rPr>
        <w:t>A few years progresses after the mother’s death</w:t>
      </w:r>
      <w:r w:rsidR="004D249E">
        <w:rPr>
          <w:rFonts w:ascii="Times New Roman" w:hAnsi="Times New Roman" w:cs="Times New Roman"/>
          <w:sz w:val="24"/>
          <w:szCs w:val="24"/>
        </w:rPr>
        <w:t xml:space="preserve"> as Jack goes to college</w:t>
      </w:r>
      <w:r w:rsidR="00FD031B">
        <w:rPr>
          <w:rFonts w:ascii="Times New Roman" w:hAnsi="Times New Roman" w:cs="Times New Roman"/>
          <w:sz w:val="24"/>
          <w:szCs w:val="24"/>
        </w:rPr>
        <w:t xml:space="preserve">. </w:t>
      </w:r>
      <w:commentRangeStart w:id="52"/>
      <w:r w:rsidR="00490C82" w:rsidRPr="7CB651C5">
        <w:rPr>
          <w:rFonts w:ascii="Times New Roman" w:hAnsi="Times New Roman" w:cs="Times New Roman"/>
          <w:sz w:val="24"/>
          <w:szCs w:val="24"/>
        </w:rPr>
        <w:t xml:space="preserve">His older </w:t>
      </w:r>
      <w:r w:rsidR="00FD031B" w:rsidRPr="7CB651C5">
        <w:rPr>
          <w:rFonts w:ascii="Times New Roman" w:hAnsi="Times New Roman" w:cs="Times New Roman"/>
          <w:sz w:val="24"/>
          <w:szCs w:val="24"/>
        </w:rPr>
        <w:t>self</w:t>
      </w:r>
      <w:r w:rsidR="00FD031B">
        <w:rPr>
          <w:rFonts w:ascii="Times New Roman" w:hAnsi="Times New Roman" w:cs="Times New Roman"/>
          <w:sz w:val="24"/>
          <w:szCs w:val="24"/>
        </w:rPr>
        <w:t xml:space="preserve">, </w:t>
      </w:r>
      <w:r w:rsidR="00FD031B" w:rsidRPr="7CB651C5">
        <w:rPr>
          <w:rFonts w:ascii="Times New Roman" w:hAnsi="Times New Roman" w:cs="Times New Roman"/>
          <w:sz w:val="24"/>
          <w:szCs w:val="24"/>
        </w:rPr>
        <w:t>looking</w:t>
      </w:r>
      <w:r w:rsidR="00490C82" w:rsidRPr="7CB651C5">
        <w:rPr>
          <w:rFonts w:ascii="Times New Roman" w:hAnsi="Times New Roman" w:cs="Times New Roman"/>
          <w:sz w:val="24"/>
          <w:szCs w:val="24"/>
        </w:rPr>
        <w:t xml:space="preserve"> back, dearly regrets this</w:t>
      </w:r>
      <w:commentRangeEnd w:id="52"/>
      <w:r>
        <w:rPr>
          <w:rStyle w:val="CommentReference"/>
        </w:rPr>
        <w:commentReference w:id="52"/>
      </w:r>
      <w:r w:rsidR="00490C82" w:rsidRPr="7CB651C5">
        <w:rPr>
          <w:rFonts w:ascii="Times New Roman" w:hAnsi="Times New Roman" w:cs="Times New Roman"/>
          <w:sz w:val="24"/>
          <w:szCs w:val="24"/>
        </w:rPr>
        <w:t xml:space="preserve">. </w:t>
      </w:r>
      <w:r w:rsidR="009E0FE4">
        <w:rPr>
          <w:rFonts w:ascii="Times New Roman" w:hAnsi="Times New Roman" w:cs="Times New Roman"/>
          <w:sz w:val="24"/>
          <w:szCs w:val="24"/>
        </w:rPr>
        <w:t>H</w:t>
      </w:r>
      <w:r w:rsidR="001A19A7" w:rsidRPr="7CB651C5">
        <w:rPr>
          <w:rFonts w:ascii="Times New Roman" w:hAnsi="Times New Roman" w:cs="Times New Roman"/>
          <w:sz w:val="24"/>
          <w:szCs w:val="24"/>
        </w:rPr>
        <w:t>e realized that his mother’s being different was something to be celebrated</w:t>
      </w:r>
      <w:r w:rsidR="00CF76C5">
        <w:rPr>
          <w:rFonts w:ascii="Times New Roman" w:hAnsi="Times New Roman" w:cs="Times New Roman"/>
          <w:sz w:val="24"/>
          <w:szCs w:val="24"/>
        </w:rPr>
        <w:t xml:space="preserve">. </w:t>
      </w:r>
      <w:r w:rsidR="001C5EE7" w:rsidRPr="7CB651C5">
        <w:rPr>
          <w:rFonts w:ascii="Times New Roman" w:hAnsi="Times New Roman" w:cs="Times New Roman"/>
          <w:sz w:val="24"/>
          <w:szCs w:val="24"/>
        </w:rPr>
        <w:t xml:space="preserve">Later we learn of the </w:t>
      </w:r>
      <w:del w:id="53" w:author="WANG, DANYUAN" w:date="2020-10-06T19:38:00Z">
        <w:r w:rsidRPr="7CB651C5" w:rsidDel="006A5267">
          <w:rPr>
            <w:rFonts w:ascii="Times New Roman" w:hAnsi="Times New Roman" w:cs="Times New Roman"/>
            <w:sz w:val="24"/>
            <w:szCs w:val="24"/>
          </w:rPr>
          <w:delText>mothers</w:delText>
        </w:r>
      </w:del>
      <w:ins w:id="54" w:author="WANG, DANYUAN" w:date="2020-10-06T19:38:00Z">
        <w:r w:rsidR="1E375039" w:rsidRPr="7CB651C5">
          <w:rPr>
            <w:rFonts w:ascii="Times New Roman" w:hAnsi="Times New Roman" w:cs="Times New Roman"/>
            <w:sz w:val="24"/>
            <w:szCs w:val="24"/>
          </w:rPr>
          <w:t>mother's</w:t>
        </w:r>
      </w:ins>
      <w:r w:rsidR="001C5EE7" w:rsidRPr="7CB651C5">
        <w:rPr>
          <w:rFonts w:ascii="Times New Roman" w:hAnsi="Times New Roman" w:cs="Times New Roman"/>
          <w:sz w:val="24"/>
          <w:szCs w:val="24"/>
        </w:rPr>
        <w:t xml:space="preserve"> desire to</w:t>
      </w:r>
      <w:r w:rsidR="008C12A9">
        <w:rPr>
          <w:rFonts w:ascii="Times New Roman" w:hAnsi="Times New Roman" w:cs="Times New Roman"/>
          <w:sz w:val="24"/>
          <w:szCs w:val="24"/>
        </w:rPr>
        <w:t xml:space="preserve"> be able to pass on to her son, what she </w:t>
      </w:r>
      <w:r w:rsidR="001E2C25">
        <w:rPr>
          <w:rFonts w:ascii="Times New Roman" w:hAnsi="Times New Roman" w:cs="Times New Roman"/>
          <w:sz w:val="24"/>
          <w:szCs w:val="24"/>
        </w:rPr>
        <w:t>had held dear</w:t>
      </w:r>
      <w:r w:rsidR="005D72E3" w:rsidRPr="7CB651C5">
        <w:rPr>
          <w:rFonts w:ascii="Times New Roman" w:hAnsi="Times New Roman" w:cs="Times New Roman"/>
          <w:sz w:val="24"/>
          <w:szCs w:val="24"/>
        </w:rPr>
        <w:t xml:space="preserve">. </w:t>
      </w:r>
      <w:r w:rsidR="003A0B38">
        <w:rPr>
          <w:rFonts w:ascii="Times New Roman" w:hAnsi="Times New Roman" w:cs="Times New Roman"/>
          <w:sz w:val="24"/>
          <w:szCs w:val="24"/>
        </w:rPr>
        <w:t xml:space="preserve">The mother wished she could </w:t>
      </w:r>
      <w:r w:rsidR="005D72E3" w:rsidRPr="7CB651C5">
        <w:rPr>
          <w:rFonts w:ascii="Times New Roman" w:hAnsi="Times New Roman" w:cs="Times New Roman"/>
          <w:sz w:val="24"/>
          <w:szCs w:val="24"/>
        </w:rPr>
        <w:t xml:space="preserve">teach </w:t>
      </w:r>
      <w:r w:rsidR="00035845">
        <w:rPr>
          <w:rFonts w:ascii="Times New Roman" w:hAnsi="Times New Roman" w:cs="Times New Roman"/>
          <w:sz w:val="24"/>
          <w:szCs w:val="24"/>
        </w:rPr>
        <w:t>Jack</w:t>
      </w:r>
      <w:r w:rsidR="00F37598">
        <w:rPr>
          <w:rFonts w:ascii="Times New Roman" w:hAnsi="Times New Roman" w:cs="Times New Roman"/>
          <w:sz w:val="24"/>
          <w:szCs w:val="24"/>
        </w:rPr>
        <w:t xml:space="preserve"> </w:t>
      </w:r>
      <w:r w:rsidR="00035845">
        <w:rPr>
          <w:rFonts w:ascii="Times New Roman" w:hAnsi="Times New Roman" w:cs="Times New Roman"/>
          <w:sz w:val="24"/>
          <w:szCs w:val="24"/>
        </w:rPr>
        <w:t>her</w:t>
      </w:r>
      <w:r w:rsidR="005D72E3" w:rsidRPr="7CB651C5">
        <w:rPr>
          <w:rFonts w:ascii="Times New Roman" w:hAnsi="Times New Roman" w:cs="Times New Roman"/>
          <w:sz w:val="24"/>
          <w:szCs w:val="24"/>
        </w:rPr>
        <w:t xml:space="preserve"> language, and </w:t>
      </w:r>
      <w:r w:rsidR="00F37598">
        <w:rPr>
          <w:rFonts w:ascii="Times New Roman" w:hAnsi="Times New Roman" w:cs="Times New Roman"/>
          <w:sz w:val="24"/>
          <w:szCs w:val="24"/>
        </w:rPr>
        <w:t>“</w:t>
      </w:r>
      <w:r w:rsidR="005D72E3" w:rsidRPr="7CB651C5">
        <w:rPr>
          <w:rFonts w:ascii="Times New Roman" w:hAnsi="Times New Roman" w:cs="Times New Roman"/>
          <w:sz w:val="24"/>
          <w:szCs w:val="24"/>
        </w:rPr>
        <w:t xml:space="preserve">remake a small piece of everything </w:t>
      </w:r>
      <w:r w:rsidR="00DB2A33">
        <w:rPr>
          <w:rFonts w:ascii="Times New Roman" w:hAnsi="Times New Roman" w:cs="Times New Roman"/>
          <w:sz w:val="24"/>
          <w:szCs w:val="24"/>
        </w:rPr>
        <w:t>[</w:t>
      </w:r>
      <w:r w:rsidR="00F37598">
        <w:rPr>
          <w:rFonts w:ascii="Times New Roman" w:hAnsi="Times New Roman" w:cs="Times New Roman"/>
          <w:sz w:val="24"/>
          <w:szCs w:val="24"/>
        </w:rPr>
        <w:t>she</w:t>
      </w:r>
      <w:r w:rsidR="00DB2A33">
        <w:rPr>
          <w:rFonts w:ascii="Times New Roman" w:hAnsi="Times New Roman" w:cs="Times New Roman"/>
          <w:sz w:val="24"/>
          <w:szCs w:val="24"/>
        </w:rPr>
        <w:t>]</w:t>
      </w:r>
      <w:r w:rsidR="005D72E3" w:rsidRPr="7CB651C5">
        <w:rPr>
          <w:rFonts w:ascii="Times New Roman" w:hAnsi="Times New Roman" w:cs="Times New Roman"/>
          <w:sz w:val="24"/>
          <w:szCs w:val="24"/>
        </w:rPr>
        <w:t xml:space="preserve"> loved and lost”</w:t>
      </w:r>
      <w:r w:rsidR="00F37598">
        <w:rPr>
          <w:rFonts w:ascii="Times New Roman" w:hAnsi="Times New Roman" w:cs="Times New Roman"/>
          <w:sz w:val="24"/>
          <w:szCs w:val="24"/>
        </w:rPr>
        <w:t xml:space="preserve">(Liu </w:t>
      </w:r>
      <w:r w:rsidR="00AF547F">
        <w:rPr>
          <w:rFonts w:ascii="Times New Roman" w:hAnsi="Times New Roman" w:cs="Times New Roman"/>
          <w:sz w:val="24"/>
          <w:szCs w:val="24"/>
        </w:rPr>
        <w:t>10)</w:t>
      </w:r>
      <w:r w:rsidR="00C575AE">
        <w:rPr>
          <w:rFonts w:ascii="Times New Roman" w:hAnsi="Times New Roman" w:cs="Times New Roman"/>
          <w:sz w:val="24"/>
          <w:szCs w:val="24"/>
        </w:rPr>
        <w:t>.</w:t>
      </w:r>
      <w:r w:rsidR="005D72E3" w:rsidRPr="7CB651C5">
        <w:rPr>
          <w:rFonts w:ascii="Times New Roman" w:hAnsi="Times New Roman" w:cs="Times New Roman"/>
          <w:sz w:val="24"/>
          <w:szCs w:val="24"/>
        </w:rPr>
        <w:t xml:space="preserve"> This is the final piece of the message the author wishes to convey. </w:t>
      </w:r>
      <w:r w:rsidR="0076236C">
        <w:rPr>
          <w:rFonts w:ascii="Times New Roman" w:hAnsi="Times New Roman" w:cs="Times New Roman"/>
          <w:sz w:val="24"/>
          <w:szCs w:val="24"/>
        </w:rPr>
        <w:t xml:space="preserve">We </w:t>
      </w:r>
      <w:r w:rsidR="00DD3397">
        <w:rPr>
          <w:rFonts w:ascii="Times New Roman" w:hAnsi="Times New Roman" w:cs="Times New Roman"/>
          <w:sz w:val="24"/>
          <w:szCs w:val="24"/>
        </w:rPr>
        <w:t>are able to realize along with Jack</w:t>
      </w:r>
      <w:r w:rsidR="00D0437C">
        <w:rPr>
          <w:rFonts w:ascii="Times New Roman" w:hAnsi="Times New Roman" w:cs="Times New Roman"/>
          <w:sz w:val="24"/>
          <w:szCs w:val="24"/>
        </w:rPr>
        <w:t xml:space="preserve"> </w:t>
      </w:r>
      <w:r w:rsidR="009F4E77">
        <w:rPr>
          <w:rFonts w:ascii="Times New Roman" w:hAnsi="Times New Roman" w:cs="Times New Roman"/>
          <w:sz w:val="24"/>
          <w:szCs w:val="24"/>
        </w:rPr>
        <w:t xml:space="preserve">how much has been lost. The rejection of the mother’s culture through most of his life has left him </w:t>
      </w:r>
      <w:r w:rsidR="00E46DAC">
        <w:rPr>
          <w:rFonts w:ascii="Times New Roman" w:hAnsi="Times New Roman" w:cs="Times New Roman"/>
          <w:sz w:val="24"/>
          <w:szCs w:val="24"/>
        </w:rPr>
        <w:t xml:space="preserve">unable to preserve his </w:t>
      </w:r>
      <w:r w:rsidR="00386874">
        <w:rPr>
          <w:rFonts w:ascii="Times New Roman" w:hAnsi="Times New Roman" w:cs="Times New Roman"/>
          <w:sz w:val="24"/>
          <w:szCs w:val="24"/>
        </w:rPr>
        <w:t xml:space="preserve">mother’s memories and experiences. </w:t>
      </w:r>
    </w:p>
    <w:sectPr w:rsidR="0046592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KUPPA, RHEA" w:date="2020-10-06T18:01:00Z" w:initials="KR">
    <w:p w14:paraId="2FC3F8F6" w14:textId="7A3557D9" w:rsidR="00D121E6" w:rsidRDefault="00D121E6">
      <w:pPr>
        <w:pStyle w:val="CommentText"/>
      </w:pPr>
      <w:r>
        <w:rPr>
          <w:rStyle w:val="CommentReference"/>
        </w:rPr>
        <w:annotationRef/>
      </w:r>
      <w:r w:rsidR="00B8726E">
        <w:t>This isn’t how you write the date for MLA, also add page #</w:t>
      </w:r>
    </w:p>
  </w:comment>
  <w:comment w:id="3" w:author="SAMUEL, RABIN" w:date="2020-10-06T12:10:00Z" w:initials="SR">
    <w:p w14:paraId="68DE65A2" w14:textId="5ACB5330" w:rsidR="56BB309E" w:rsidRDefault="56BB309E">
      <w:r>
        <w:t xml:space="preserve">Good presentation of the claim. Clear and able to understand your </w:t>
      </w:r>
      <w:proofErr w:type="spellStart"/>
      <w:r>
        <w:t>arguement</w:t>
      </w:r>
      <w:proofErr w:type="spellEnd"/>
      <w:r>
        <w:t>.</w:t>
      </w:r>
      <w:r>
        <w:annotationRef/>
      </w:r>
      <w:r>
        <w:annotationRef/>
      </w:r>
    </w:p>
  </w:comment>
  <w:comment w:id="4" w:author="SAMUEL, RABIN" w:date="2020-10-06T12:11:00Z" w:initials="SR">
    <w:p w14:paraId="1D5B3BB9" w14:textId="5F8E890D" w:rsidR="0708072B" w:rsidRDefault="0708072B">
      <w:r>
        <w:t>One thing that you might want to include would be the name of the author,</w:t>
      </w:r>
      <w:r>
        <w:annotationRef/>
      </w:r>
    </w:p>
  </w:comment>
  <w:comment w:id="5" w:author="KUPPA, RHEA" w:date="2020-10-06T17:43:00Z" w:initials="KR">
    <w:p w14:paraId="39C3CB24" w14:textId="4E27F4C6" w:rsidR="00266637" w:rsidRDefault="00266637">
      <w:pPr>
        <w:pStyle w:val="CommentText"/>
      </w:pPr>
      <w:r>
        <w:rPr>
          <w:rStyle w:val="CommentReference"/>
        </w:rPr>
        <w:annotationRef/>
      </w:r>
      <w:r w:rsidR="00CB5C09">
        <w:t xml:space="preserve">Needs more substance, this is a </w:t>
      </w:r>
      <w:r w:rsidR="00565BCE">
        <w:t xml:space="preserve">surface level question, but a good start. Add </w:t>
      </w:r>
      <w:r w:rsidR="0016604D">
        <w:t xml:space="preserve">details on how it directly effects the characters. This is also a </w:t>
      </w:r>
      <w:proofErr w:type="gramStart"/>
      <w:r w:rsidR="0016604D">
        <w:t>run on</w:t>
      </w:r>
      <w:proofErr w:type="gramEnd"/>
      <w:r w:rsidR="0016604D">
        <w:t xml:space="preserve"> sentence, should flow better </w:t>
      </w:r>
    </w:p>
  </w:comment>
  <w:comment w:id="37" w:author="KUPPA, RHEA" w:date="2020-10-06T17:45:00Z" w:initials="KR">
    <w:p w14:paraId="7A179E61" w14:textId="338C4FF9" w:rsidR="00467F20" w:rsidRDefault="00467F20">
      <w:pPr>
        <w:pStyle w:val="CommentText"/>
      </w:pPr>
      <w:r>
        <w:rPr>
          <w:rStyle w:val="CommentReference"/>
        </w:rPr>
        <w:annotationRef/>
      </w:r>
      <w:r>
        <w:t>This isn’t true, it stays in one perspective – also the</w:t>
      </w:r>
      <w:r w:rsidR="00D660DE">
        <w:t xml:space="preserve">re is little to no relevance in bringing this up </w:t>
      </w:r>
    </w:p>
  </w:comment>
  <w:comment w:id="20" w:author="KUPPA, RHEA" w:date="2020-10-06T17:44:00Z" w:initials="KR">
    <w:p w14:paraId="707FFC85" w14:textId="49A2800F" w:rsidR="0016604D" w:rsidRDefault="0016604D">
      <w:pPr>
        <w:pStyle w:val="CommentText"/>
      </w:pPr>
      <w:r>
        <w:rPr>
          <w:rStyle w:val="CommentReference"/>
        </w:rPr>
        <w:annotationRef/>
      </w:r>
      <w:r w:rsidR="00467F20">
        <w:t xml:space="preserve">If I were a reader who hasn’t read this story, I would be left confused. Explain what the story is </w:t>
      </w:r>
      <w:proofErr w:type="gramStart"/>
      <w:r w:rsidR="00467F20">
        <w:t>her, and</w:t>
      </w:r>
      <w:proofErr w:type="gramEnd"/>
      <w:r w:rsidR="00467F20">
        <w:t xml:space="preserve"> relate it back to your TS. </w:t>
      </w:r>
    </w:p>
  </w:comment>
  <w:comment w:id="40" w:author="KUPPA, RHEA" w:date="2020-10-06T17:47:00Z" w:initials="KR">
    <w:p w14:paraId="154C42B1" w14:textId="0637A616" w:rsidR="006C5B62" w:rsidRDefault="006C5B62">
      <w:pPr>
        <w:pStyle w:val="CommentText"/>
      </w:pPr>
      <w:r>
        <w:rPr>
          <w:rStyle w:val="CommentReference"/>
        </w:rPr>
        <w:annotationRef/>
      </w:r>
      <w:r>
        <w:t>Cite quote</w:t>
      </w:r>
    </w:p>
  </w:comment>
  <w:comment w:id="21" w:author="SAMUEL, RABIN" w:date="2020-10-06T12:17:00Z" w:initials="SR">
    <w:p w14:paraId="5C3C8661" w14:textId="2578CAF2" w:rsidR="0708072B" w:rsidRDefault="0708072B">
      <w:r>
        <w:t xml:space="preserve">The elaboration is </w:t>
      </w:r>
      <w:proofErr w:type="gramStart"/>
      <w:r>
        <w:t>clear</w:t>
      </w:r>
      <w:proofErr w:type="gramEnd"/>
      <w:r>
        <w:t xml:space="preserve"> and it directly relates with your claim.</w:t>
      </w:r>
      <w:r>
        <w:annotationRef/>
      </w:r>
    </w:p>
  </w:comment>
  <w:comment w:id="46" w:author="KUPPA, RHEA" w:date="2020-10-06T17:47:00Z" w:initials="KR">
    <w:p w14:paraId="428E3E5F" w14:textId="205B6F43" w:rsidR="006C5B62" w:rsidRDefault="006C5B62">
      <w:pPr>
        <w:pStyle w:val="CommentText"/>
      </w:pPr>
      <w:r>
        <w:rPr>
          <w:rStyle w:val="CommentReference"/>
        </w:rPr>
        <w:annotationRef/>
      </w:r>
      <w:r>
        <w:t xml:space="preserve">Why? Why does he feel this way? </w:t>
      </w:r>
      <w:proofErr w:type="spellStart"/>
      <w:r>
        <w:t>Whats</w:t>
      </w:r>
      <w:proofErr w:type="spellEnd"/>
      <w:r>
        <w:t xml:space="preserve"> the significance </w:t>
      </w:r>
    </w:p>
  </w:comment>
  <w:comment w:id="50" w:author="KUPPA, RHEA" w:date="2020-10-06T17:47:00Z" w:initials="KR">
    <w:p w14:paraId="6EC8111D" w14:textId="286FD98B" w:rsidR="006C5B62" w:rsidRDefault="006C5B62">
      <w:pPr>
        <w:pStyle w:val="CommentText"/>
      </w:pPr>
      <w:r>
        <w:rPr>
          <w:rStyle w:val="CommentReference"/>
        </w:rPr>
        <w:annotationRef/>
      </w:r>
      <w:r>
        <w:t xml:space="preserve">Cite – good integration </w:t>
      </w:r>
      <w:proofErr w:type="spellStart"/>
      <w:r>
        <w:t>tho</w:t>
      </w:r>
      <w:proofErr w:type="spellEnd"/>
    </w:p>
  </w:comment>
  <w:comment w:id="51" w:author="KUPPA, RHEA" w:date="2020-10-06T17:49:00Z" w:initials="KR">
    <w:p w14:paraId="027100CB" w14:textId="2780D25A" w:rsidR="00670EC3" w:rsidRDefault="00670EC3">
      <w:pPr>
        <w:pStyle w:val="CommentText"/>
      </w:pPr>
      <w:r>
        <w:rPr>
          <w:rStyle w:val="CommentReference"/>
        </w:rPr>
        <w:annotationRef/>
      </w:r>
      <w:proofErr w:type="gramStart"/>
      <w:r>
        <w:t>Personally</w:t>
      </w:r>
      <w:proofErr w:type="gramEnd"/>
      <w:r>
        <w:t xml:space="preserve"> I would use character names here</w:t>
      </w:r>
    </w:p>
  </w:comment>
  <w:comment w:id="52" w:author="KUPPA, RHEA" w:date="2020-10-06T17:51:00Z" w:initials="KR">
    <w:p w14:paraId="52825715" w14:textId="7A4C5628" w:rsidR="00B66361" w:rsidRDefault="00B66361">
      <w:pPr>
        <w:pStyle w:val="CommentText"/>
      </w:pPr>
      <w:r>
        <w:rPr>
          <w:rStyle w:val="CommentReference"/>
        </w:rPr>
        <w:annotationRef/>
      </w:r>
      <w:r>
        <w:t xml:space="preserve">Again, if I </w:t>
      </w:r>
      <w:r w:rsidR="00125ED3">
        <w:t xml:space="preserve">did not read this story, I would be lost here.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FC3F8F6" w15:done="1"/>
  <w15:commentEx w15:paraId="68DE65A2" w15:done="1"/>
  <w15:commentEx w15:paraId="1D5B3BB9" w15:paraIdParent="68DE65A2" w15:done="1"/>
  <w15:commentEx w15:paraId="39C3CB24" w15:done="1"/>
  <w15:commentEx w15:paraId="7A179E61" w15:done="0"/>
  <w15:commentEx w15:paraId="707FFC85" w15:done="1"/>
  <w15:commentEx w15:paraId="154C42B1" w15:done="1"/>
  <w15:commentEx w15:paraId="5C3C8661" w15:done="1"/>
  <w15:commentEx w15:paraId="428E3E5F" w15:done="1"/>
  <w15:commentEx w15:paraId="6EC8111D" w15:done="1"/>
  <w15:commentEx w15:paraId="027100CB" w15:done="1"/>
  <w15:commentEx w15:paraId="52825715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272F70" w16cex:dateUtc="2020-10-07T01:01:00Z"/>
  <w16cex:commentExtensible w16cex:durableId="25CA79EF" w16cex:dateUtc="2020-10-06T19:10:00Z"/>
  <w16cex:commentExtensible w16cex:durableId="44572F2E" w16cex:dateUtc="2020-10-06T19:11:00Z"/>
  <w16cex:commentExtensible w16cex:durableId="23272B24" w16cex:dateUtc="2020-10-07T00:43:00Z"/>
  <w16cex:commentExtensible w16cex:durableId="23272BBF" w16cex:dateUtc="2020-10-07T00:45:00Z"/>
  <w16cex:commentExtensible w16cex:durableId="23272B93" w16cex:dateUtc="2020-10-07T00:44:00Z"/>
  <w16cex:commentExtensible w16cex:durableId="23272C16" w16cex:dateUtc="2020-10-07T00:47:00Z"/>
  <w16cex:commentExtensible w16cex:durableId="019FD12E" w16cex:dateUtc="2020-10-06T19:17:00Z"/>
  <w16cex:commentExtensible w16cex:durableId="23272C2A" w16cex:dateUtc="2020-10-07T00:47:00Z"/>
  <w16cex:commentExtensible w16cex:durableId="23272C42" w16cex:dateUtc="2020-10-07T00:47:00Z"/>
  <w16cex:commentExtensible w16cex:durableId="23272CB6" w16cex:dateUtc="2020-10-07T00:49:00Z"/>
  <w16cex:commentExtensible w16cex:durableId="23272D21" w16cex:dateUtc="2020-10-07T00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FC3F8F6" w16cid:durableId="23272F70"/>
  <w16cid:commentId w16cid:paraId="68DE65A2" w16cid:durableId="25CA79EF"/>
  <w16cid:commentId w16cid:paraId="1D5B3BB9" w16cid:durableId="44572F2E"/>
  <w16cid:commentId w16cid:paraId="39C3CB24" w16cid:durableId="23272B24"/>
  <w16cid:commentId w16cid:paraId="7A179E61" w16cid:durableId="23272BBF"/>
  <w16cid:commentId w16cid:paraId="707FFC85" w16cid:durableId="23272B93"/>
  <w16cid:commentId w16cid:paraId="154C42B1" w16cid:durableId="23272C16"/>
  <w16cid:commentId w16cid:paraId="5C3C8661" w16cid:durableId="019FD12E"/>
  <w16cid:commentId w16cid:paraId="428E3E5F" w16cid:durableId="23272C2A"/>
  <w16cid:commentId w16cid:paraId="6EC8111D" w16cid:durableId="23272C42"/>
  <w16cid:commentId w16cid:paraId="027100CB" w16cid:durableId="23272CB6"/>
  <w16cid:commentId w16cid:paraId="52825715" w16cid:durableId="23272D2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41E140" w14:textId="77777777" w:rsidR="00B02C2F" w:rsidRDefault="00B02C2F" w:rsidP="0034098E">
      <w:pPr>
        <w:spacing w:after="0" w:line="240" w:lineRule="auto"/>
      </w:pPr>
      <w:r>
        <w:separator/>
      </w:r>
    </w:p>
  </w:endnote>
  <w:endnote w:type="continuationSeparator" w:id="0">
    <w:p w14:paraId="3E878E17" w14:textId="77777777" w:rsidR="00B02C2F" w:rsidRDefault="00B02C2F" w:rsidP="00340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4C0BD4" w14:textId="77777777" w:rsidR="00B02C2F" w:rsidRDefault="00B02C2F" w:rsidP="0034098E">
      <w:pPr>
        <w:spacing w:after="0" w:line="240" w:lineRule="auto"/>
      </w:pPr>
      <w:r>
        <w:separator/>
      </w:r>
    </w:p>
  </w:footnote>
  <w:footnote w:type="continuationSeparator" w:id="0">
    <w:p w14:paraId="59B6D9C0" w14:textId="77777777" w:rsidR="00B02C2F" w:rsidRDefault="00B02C2F" w:rsidP="003409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ustomXmlInsRangeStart w:id="55" w:author="DANYUAN" w:date="2020-10-08T23:34:00Z"/>
  <w:sdt>
    <w:sdtPr>
      <w:id w:val="-835534559"/>
      <w:docPartObj>
        <w:docPartGallery w:val="Page Numbers (Top of Page)"/>
        <w:docPartUnique/>
      </w:docPartObj>
    </w:sdtPr>
    <w:sdtEndPr>
      <w:rPr>
        <w:noProof/>
      </w:rPr>
    </w:sdtEndPr>
    <w:sdtContent>
      <w:customXmlInsRangeEnd w:id="55"/>
      <w:p w14:paraId="75648767" w14:textId="495839D6" w:rsidR="00892632" w:rsidRDefault="00892632">
        <w:pPr>
          <w:pStyle w:val="Header"/>
          <w:jc w:val="right"/>
          <w:rPr>
            <w:ins w:id="56" w:author="DANYUAN" w:date="2020-10-08T23:34:00Z"/>
          </w:rPr>
        </w:pPr>
        <w:ins w:id="57" w:author="DANYUAN" w:date="2020-10-08T23:34:00Z"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ins>
      </w:p>
      <w:customXmlInsRangeStart w:id="58" w:author="DANYUAN" w:date="2020-10-08T23:34:00Z"/>
    </w:sdtContent>
  </w:sdt>
  <w:customXmlInsRangeEnd w:id="58"/>
  <w:p w14:paraId="1D5028C3" w14:textId="27693CF1" w:rsidR="0034098E" w:rsidRDefault="0034098E">
    <w:pPr>
      <w:pStyle w:val="Header"/>
      <w:ind w:right="110"/>
      <w:jc w:val="right"/>
      <w:pPrChange w:id="59" w:author="DANYUAN" w:date="2020-10-08T23:34:00Z">
        <w:pPr>
          <w:pStyle w:val="Header"/>
        </w:pPr>
      </w:pPrChange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ANYUAN">
    <w15:presenceInfo w15:providerId="None" w15:userId="DANYUAN"/>
  </w15:person>
  <w15:person w15:author="KUPPA, RHEA">
    <w15:presenceInfo w15:providerId="None" w15:userId="KUPPA, RHEA"/>
  </w15:person>
  <w15:person w15:author="SAMUEL, RABIN">
    <w15:presenceInfo w15:providerId="AD" w15:userId="S::s-rsamuel@lwsd.org::28bda7ec-ef7a-4e9e-aa35-c7b2d35136c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860"/>
    <w:rsid w:val="000024C4"/>
    <w:rsid w:val="00021544"/>
    <w:rsid w:val="00035845"/>
    <w:rsid w:val="00047D9B"/>
    <w:rsid w:val="00055F1B"/>
    <w:rsid w:val="00060EA9"/>
    <w:rsid w:val="000B0E56"/>
    <w:rsid w:val="000C2AE5"/>
    <w:rsid w:val="000C5001"/>
    <w:rsid w:val="000D0E6F"/>
    <w:rsid w:val="00103B9F"/>
    <w:rsid w:val="00113F10"/>
    <w:rsid w:val="001253AC"/>
    <w:rsid w:val="00125ED3"/>
    <w:rsid w:val="00127252"/>
    <w:rsid w:val="001279FF"/>
    <w:rsid w:val="00143AD3"/>
    <w:rsid w:val="00146892"/>
    <w:rsid w:val="00155037"/>
    <w:rsid w:val="0016604D"/>
    <w:rsid w:val="00166414"/>
    <w:rsid w:val="0017434C"/>
    <w:rsid w:val="00174C0C"/>
    <w:rsid w:val="0017500D"/>
    <w:rsid w:val="00184C1B"/>
    <w:rsid w:val="001A19A7"/>
    <w:rsid w:val="001A52B7"/>
    <w:rsid w:val="001C5EE7"/>
    <w:rsid w:val="001E2C25"/>
    <w:rsid w:val="001E47DF"/>
    <w:rsid w:val="001E6F64"/>
    <w:rsid w:val="001F26CC"/>
    <w:rsid w:val="00205B9F"/>
    <w:rsid w:val="00205DEE"/>
    <w:rsid w:val="002356E7"/>
    <w:rsid w:val="00245BC3"/>
    <w:rsid w:val="00246158"/>
    <w:rsid w:val="00261E8A"/>
    <w:rsid w:val="002631AF"/>
    <w:rsid w:val="00266637"/>
    <w:rsid w:val="002A3658"/>
    <w:rsid w:val="002A51DB"/>
    <w:rsid w:val="002D7915"/>
    <w:rsid w:val="002F1A1D"/>
    <w:rsid w:val="00315376"/>
    <w:rsid w:val="00334D1C"/>
    <w:rsid w:val="0034098E"/>
    <w:rsid w:val="00363235"/>
    <w:rsid w:val="00376E66"/>
    <w:rsid w:val="00386874"/>
    <w:rsid w:val="003A0B38"/>
    <w:rsid w:val="003B14F9"/>
    <w:rsid w:val="003B5957"/>
    <w:rsid w:val="003D54D8"/>
    <w:rsid w:val="003E60C5"/>
    <w:rsid w:val="003F0232"/>
    <w:rsid w:val="00401859"/>
    <w:rsid w:val="004273EF"/>
    <w:rsid w:val="004324DF"/>
    <w:rsid w:val="0043696E"/>
    <w:rsid w:val="00465924"/>
    <w:rsid w:val="00466D86"/>
    <w:rsid w:val="00467F20"/>
    <w:rsid w:val="00490C82"/>
    <w:rsid w:val="004B55B4"/>
    <w:rsid w:val="004D249E"/>
    <w:rsid w:val="004F0795"/>
    <w:rsid w:val="00547612"/>
    <w:rsid w:val="00565BCE"/>
    <w:rsid w:val="005A2F49"/>
    <w:rsid w:val="005C3188"/>
    <w:rsid w:val="005D72E3"/>
    <w:rsid w:val="005F37F6"/>
    <w:rsid w:val="0061552C"/>
    <w:rsid w:val="0065069C"/>
    <w:rsid w:val="00664273"/>
    <w:rsid w:val="00664D53"/>
    <w:rsid w:val="00664E06"/>
    <w:rsid w:val="00670EC3"/>
    <w:rsid w:val="00672EE9"/>
    <w:rsid w:val="0068516D"/>
    <w:rsid w:val="006A3FB9"/>
    <w:rsid w:val="006A5267"/>
    <w:rsid w:val="006C5B62"/>
    <w:rsid w:val="006E25E4"/>
    <w:rsid w:val="00711E73"/>
    <w:rsid w:val="00730754"/>
    <w:rsid w:val="0076236C"/>
    <w:rsid w:val="007747BE"/>
    <w:rsid w:val="007750B2"/>
    <w:rsid w:val="00791103"/>
    <w:rsid w:val="007950B3"/>
    <w:rsid w:val="007A63D1"/>
    <w:rsid w:val="007B1229"/>
    <w:rsid w:val="007B5EB9"/>
    <w:rsid w:val="007E7B8E"/>
    <w:rsid w:val="008143C3"/>
    <w:rsid w:val="008334D6"/>
    <w:rsid w:val="008361A9"/>
    <w:rsid w:val="00842A6F"/>
    <w:rsid w:val="00845C1B"/>
    <w:rsid w:val="00852A70"/>
    <w:rsid w:val="00866662"/>
    <w:rsid w:val="00875BD1"/>
    <w:rsid w:val="00876E4B"/>
    <w:rsid w:val="00886213"/>
    <w:rsid w:val="00892632"/>
    <w:rsid w:val="008A7673"/>
    <w:rsid w:val="008B2D5C"/>
    <w:rsid w:val="008B2E4F"/>
    <w:rsid w:val="008B7EB1"/>
    <w:rsid w:val="008C12A9"/>
    <w:rsid w:val="008E7D69"/>
    <w:rsid w:val="008F0A34"/>
    <w:rsid w:val="009050D8"/>
    <w:rsid w:val="00917C13"/>
    <w:rsid w:val="00935930"/>
    <w:rsid w:val="00956367"/>
    <w:rsid w:val="00970540"/>
    <w:rsid w:val="00995B91"/>
    <w:rsid w:val="009A6168"/>
    <w:rsid w:val="009B4181"/>
    <w:rsid w:val="009C1B64"/>
    <w:rsid w:val="009C4866"/>
    <w:rsid w:val="009E0FE4"/>
    <w:rsid w:val="009E7F2E"/>
    <w:rsid w:val="009F4E77"/>
    <w:rsid w:val="00A1349F"/>
    <w:rsid w:val="00A20CB9"/>
    <w:rsid w:val="00A217B5"/>
    <w:rsid w:val="00A2258F"/>
    <w:rsid w:val="00A26A92"/>
    <w:rsid w:val="00A37767"/>
    <w:rsid w:val="00A37E9D"/>
    <w:rsid w:val="00A44860"/>
    <w:rsid w:val="00AA01DB"/>
    <w:rsid w:val="00AC12CD"/>
    <w:rsid w:val="00AC3E68"/>
    <w:rsid w:val="00AD5882"/>
    <w:rsid w:val="00AE2511"/>
    <w:rsid w:val="00AE690D"/>
    <w:rsid w:val="00AF547F"/>
    <w:rsid w:val="00B02C2F"/>
    <w:rsid w:val="00B06150"/>
    <w:rsid w:val="00B34813"/>
    <w:rsid w:val="00B63B21"/>
    <w:rsid w:val="00B66361"/>
    <w:rsid w:val="00B73389"/>
    <w:rsid w:val="00B73A5E"/>
    <w:rsid w:val="00B75545"/>
    <w:rsid w:val="00B77019"/>
    <w:rsid w:val="00B80029"/>
    <w:rsid w:val="00B87261"/>
    <w:rsid w:val="00B8726E"/>
    <w:rsid w:val="00B8773F"/>
    <w:rsid w:val="00BC24D8"/>
    <w:rsid w:val="00BF1E9F"/>
    <w:rsid w:val="00C041DA"/>
    <w:rsid w:val="00C11AE4"/>
    <w:rsid w:val="00C12D81"/>
    <w:rsid w:val="00C17A3B"/>
    <w:rsid w:val="00C22BDD"/>
    <w:rsid w:val="00C22C81"/>
    <w:rsid w:val="00C27A08"/>
    <w:rsid w:val="00C328E6"/>
    <w:rsid w:val="00C44937"/>
    <w:rsid w:val="00C575AE"/>
    <w:rsid w:val="00C6500A"/>
    <w:rsid w:val="00C811B7"/>
    <w:rsid w:val="00C94873"/>
    <w:rsid w:val="00CB5C09"/>
    <w:rsid w:val="00CD2EEA"/>
    <w:rsid w:val="00CF0860"/>
    <w:rsid w:val="00CF0BA5"/>
    <w:rsid w:val="00CF76C5"/>
    <w:rsid w:val="00D0437C"/>
    <w:rsid w:val="00D121E6"/>
    <w:rsid w:val="00D14738"/>
    <w:rsid w:val="00D34CD9"/>
    <w:rsid w:val="00D35BF5"/>
    <w:rsid w:val="00D5753A"/>
    <w:rsid w:val="00D660DE"/>
    <w:rsid w:val="00DA4090"/>
    <w:rsid w:val="00DA6203"/>
    <w:rsid w:val="00DB2A33"/>
    <w:rsid w:val="00DB51B2"/>
    <w:rsid w:val="00DC280E"/>
    <w:rsid w:val="00DD3397"/>
    <w:rsid w:val="00DE09BA"/>
    <w:rsid w:val="00DE2453"/>
    <w:rsid w:val="00DE47C1"/>
    <w:rsid w:val="00DE6470"/>
    <w:rsid w:val="00DF1E44"/>
    <w:rsid w:val="00DF3BF3"/>
    <w:rsid w:val="00DF4572"/>
    <w:rsid w:val="00E10896"/>
    <w:rsid w:val="00E2361F"/>
    <w:rsid w:val="00E30796"/>
    <w:rsid w:val="00E353A5"/>
    <w:rsid w:val="00E46DAC"/>
    <w:rsid w:val="00E50EE3"/>
    <w:rsid w:val="00E643E1"/>
    <w:rsid w:val="00E70F03"/>
    <w:rsid w:val="00E836C7"/>
    <w:rsid w:val="00EC56CB"/>
    <w:rsid w:val="00ED1EB9"/>
    <w:rsid w:val="00ED3FC8"/>
    <w:rsid w:val="00EE2A36"/>
    <w:rsid w:val="00EF3E32"/>
    <w:rsid w:val="00F2639F"/>
    <w:rsid w:val="00F3472F"/>
    <w:rsid w:val="00F37598"/>
    <w:rsid w:val="00F73C33"/>
    <w:rsid w:val="00F75AEA"/>
    <w:rsid w:val="00F93D48"/>
    <w:rsid w:val="00F96B23"/>
    <w:rsid w:val="00FA329D"/>
    <w:rsid w:val="00FB6061"/>
    <w:rsid w:val="00FC6E8B"/>
    <w:rsid w:val="00FD031B"/>
    <w:rsid w:val="00FE07EB"/>
    <w:rsid w:val="00FF2FFC"/>
    <w:rsid w:val="0708072B"/>
    <w:rsid w:val="114196A3"/>
    <w:rsid w:val="1669E629"/>
    <w:rsid w:val="1E375039"/>
    <w:rsid w:val="1E922147"/>
    <w:rsid w:val="2053565D"/>
    <w:rsid w:val="275EDA9F"/>
    <w:rsid w:val="29A49446"/>
    <w:rsid w:val="30A5FB2E"/>
    <w:rsid w:val="342391CC"/>
    <w:rsid w:val="381769DA"/>
    <w:rsid w:val="4105FF98"/>
    <w:rsid w:val="475816B3"/>
    <w:rsid w:val="47619EB8"/>
    <w:rsid w:val="483C2F56"/>
    <w:rsid w:val="51BB3A18"/>
    <w:rsid w:val="56BB309E"/>
    <w:rsid w:val="577C30CA"/>
    <w:rsid w:val="57A39061"/>
    <w:rsid w:val="5BB57DF0"/>
    <w:rsid w:val="5C9B8948"/>
    <w:rsid w:val="5D88AB01"/>
    <w:rsid w:val="5E04D2FC"/>
    <w:rsid w:val="5F83D086"/>
    <w:rsid w:val="5FC45F49"/>
    <w:rsid w:val="6B571200"/>
    <w:rsid w:val="70339E9E"/>
    <w:rsid w:val="72FFF70A"/>
    <w:rsid w:val="7CB6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DC98F"/>
  <w15:chartTrackingRefBased/>
  <w15:docId w15:val="{598EB4F3-64F7-466F-AB67-725E9CACC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A3FB9"/>
  </w:style>
  <w:style w:type="character" w:customStyle="1" w:styleId="DateChar">
    <w:name w:val="Date Char"/>
    <w:basedOn w:val="DefaultParagraphFont"/>
    <w:link w:val="Date"/>
    <w:uiPriority w:val="99"/>
    <w:semiHidden/>
    <w:rsid w:val="006A3FB9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1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188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66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6637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409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98E"/>
  </w:style>
  <w:style w:type="paragraph" w:styleId="Footer">
    <w:name w:val="footer"/>
    <w:basedOn w:val="Normal"/>
    <w:link w:val="FooterChar"/>
    <w:uiPriority w:val="99"/>
    <w:unhideWhenUsed/>
    <w:rsid w:val="003409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B489E-ADC4-4FB9-BBBB-4150299EB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1658</TotalTime>
  <Pages>2</Pages>
  <Words>449</Words>
  <Characters>2563</Characters>
  <Application>Microsoft Office Word</Application>
  <DocSecurity>0</DocSecurity>
  <Lines>21</Lines>
  <Paragraphs>6</Paragraphs>
  <ScaleCrop>false</ScaleCrop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Danyuan Wang</dc:creator>
  <cp:keywords/>
  <dc:description/>
  <cp:lastModifiedBy>Danyuan Wang</cp:lastModifiedBy>
  <cp:revision>218</cp:revision>
  <dcterms:created xsi:type="dcterms:W3CDTF">2020-09-30T17:01:00Z</dcterms:created>
  <dcterms:modified xsi:type="dcterms:W3CDTF">2020-10-10T00:29:00Z</dcterms:modified>
</cp:coreProperties>
</file>